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D359F" w14:textId="77777777" w:rsidR="00BE4023" w:rsidRDefault="00396D1C" w:rsidP="00BE4023">
      <w:pPr>
        <w:pStyle w:val="1"/>
        <w:spacing w:line="360" w:lineRule="auto"/>
      </w:pPr>
      <w:r>
        <w:t>Практическое</w:t>
      </w:r>
      <w:r w:rsidR="00BE4023" w:rsidRPr="00762E1D">
        <w:t xml:space="preserve"> задание </w:t>
      </w:r>
      <w:r w:rsidR="00C907B4">
        <w:t>1</w:t>
      </w:r>
    </w:p>
    <w:p w14:paraId="7B8EDA97" w14:textId="77777777" w:rsidR="00474C37" w:rsidRPr="00474C37" w:rsidRDefault="00474C37" w:rsidP="00474C37">
      <w:pPr>
        <w:rPr>
          <w:rFonts w:ascii="Times New Roman" w:hAnsi="Times New Roman" w:cs="Times New Roman"/>
          <w:sz w:val="28"/>
          <w:szCs w:val="28"/>
        </w:rPr>
      </w:pPr>
      <w:r w:rsidRPr="00474C37">
        <w:rPr>
          <w:rFonts w:ascii="Times New Roman" w:hAnsi="Times New Roman" w:cs="Times New Roman"/>
          <w:sz w:val="28"/>
          <w:szCs w:val="28"/>
        </w:rPr>
        <w:t>Тема 1. Формирование образа для генерации идей</w:t>
      </w:r>
    </w:p>
    <w:p w14:paraId="3264DE26" w14:textId="77777777" w:rsidR="004A45AF" w:rsidRPr="00762E1D" w:rsidRDefault="004A45AF" w:rsidP="004A4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B250E" w14:textId="77777777" w:rsidR="004A45AF" w:rsidRPr="00A87592" w:rsidRDefault="00474C37" w:rsidP="004A45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r w:rsidR="00E13398" w:rsidRPr="00E13398">
        <w:rPr>
          <w:rFonts w:ascii="Times New Roman" w:hAnsi="Times New Roman"/>
          <w:bCs/>
          <w:sz w:val="28"/>
          <w:szCs w:val="28"/>
        </w:rPr>
        <w:t>Приведите 5 примеров всемирно известных идей (в рамках тематики вашей профессии), получивших популярность за последние 5 лет.</w:t>
      </w:r>
      <w:r w:rsidR="00A87592" w:rsidRPr="00A87592">
        <w:rPr>
          <w:rFonts w:ascii="Times New Roman" w:hAnsi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1.</w:t>
      </w:r>
    </w:p>
    <w:p w14:paraId="5AB96E57" w14:textId="77777777" w:rsidR="00BE4023" w:rsidRDefault="00BE4023" w:rsidP="00BE4023">
      <w:pPr>
        <w:spacing w:line="360" w:lineRule="auto"/>
        <w:rPr>
          <w:rFonts w:ascii="Times New Roman" w:hAnsi="Times New Roman"/>
          <w:sz w:val="16"/>
          <w:szCs w:val="16"/>
        </w:rPr>
      </w:pPr>
    </w:p>
    <w:p w14:paraId="16CADACC" w14:textId="77777777" w:rsidR="00D67388" w:rsidRDefault="004A45AF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7F3879C1" w14:textId="77777777" w:rsidR="004A45AF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Всемирно известные идеи</w:t>
      </w:r>
    </w:p>
    <w:tbl>
      <w:tblPr>
        <w:tblStyle w:val="a3"/>
        <w:tblW w:w="9178" w:type="dxa"/>
        <w:tblLook w:val="04A0" w:firstRow="1" w:lastRow="0" w:firstColumn="1" w:lastColumn="0" w:noHBand="0" w:noVBand="1"/>
      </w:tblPr>
      <w:tblGrid>
        <w:gridCol w:w="2946"/>
        <w:gridCol w:w="1654"/>
        <w:gridCol w:w="1891"/>
        <w:gridCol w:w="2687"/>
      </w:tblGrid>
      <w:tr w:rsidR="00E13398" w:rsidRPr="004D3249" w14:paraId="314AB75D" w14:textId="77777777" w:rsidTr="00E748DA">
        <w:tc>
          <w:tcPr>
            <w:tcW w:w="3020" w:type="dxa"/>
          </w:tcPr>
          <w:p w14:paraId="34A3E36A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Идея</w:t>
            </w:r>
          </w:p>
        </w:tc>
        <w:tc>
          <w:tcPr>
            <w:tcW w:w="1661" w:type="dxa"/>
          </w:tcPr>
          <w:p w14:paraId="0E582E8E" w14:textId="77777777" w:rsidR="00E13398" w:rsidRPr="00E13398" w:rsidRDefault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Начало разработки (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>ука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зать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год)</w:t>
            </w:r>
          </w:p>
        </w:tc>
        <w:tc>
          <w:tcPr>
            <w:tcW w:w="1693" w:type="dxa"/>
          </w:tcPr>
          <w:p w14:paraId="67FEB74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Пик популярности (указать год)</w:t>
            </w:r>
          </w:p>
        </w:tc>
        <w:tc>
          <w:tcPr>
            <w:tcW w:w="2804" w:type="dxa"/>
          </w:tcPr>
          <w:p w14:paraId="31CA19C0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Суть идеи</w:t>
            </w:r>
          </w:p>
        </w:tc>
      </w:tr>
      <w:tr w:rsidR="00E13398" w:rsidRPr="004D3249" w14:paraId="688DB455" w14:textId="77777777" w:rsidTr="00E748DA">
        <w:tc>
          <w:tcPr>
            <w:tcW w:w="3020" w:type="dxa"/>
          </w:tcPr>
          <w:p w14:paraId="1A6931BF" w14:textId="2BC93338" w:rsidR="00E13398" w:rsidRPr="00695FEB" w:rsidRDefault="00827489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0" w:author="Ric Ric" w:date="2021-04-13T00:37:00Z">
              <w:r w:rsidRPr="00695FEB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" w:author="Ric Ric" w:date="2021-04-13T01:13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5G</w:t>
              </w:r>
            </w:ins>
          </w:p>
        </w:tc>
        <w:tc>
          <w:tcPr>
            <w:tcW w:w="1661" w:type="dxa"/>
          </w:tcPr>
          <w:p w14:paraId="50A62063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1035520E" w14:textId="23CA6B13" w:rsidR="00E13398" w:rsidRPr="004760DE" w:rsidRDefault="00827489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2" w:author="Ric Ric" w:date="2021-04-13T00:37:00Z"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3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2015</w:t>
              </w:r>
            </w:ins>
          </w:p>
        </w:tc>
        <w:tc>
          <w:tcPr>
            <w:tcW w:w="2804" w:type="dxa"/>
          </w:tcPr>
          <w:p w14:paraId="68999FA0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2C68EFF" w14:textId="77777777" w:rsidTr="00E748DA">
        <w:tc>
          <w:tcPr>
            <w:tcW w:w="3020" w:type="dxa"/>
          </w:tcPr>
          <w:p w14:paraId="1F4C20B5" w14:textId="3B17DF88" w:rsidR="00E13398" w:rsidRPr="004760DE" w:rsidRDefault="00827489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4" w:author="Ric Ric" w:date="2021-04-13T00:37:00Z"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5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«</w:t>
              </w:r>
              <w:proofErr w:type="spellStart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6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интернет</w:t>
              </w:r>
              <w:proofErr w:type="spellEnd"/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7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8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вещей</w:t>
              </w:r>
              <w:proofErr w:type="spellEnd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9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»</w:t>
              </w:r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0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 xml:space="preserve"> (</w:t>
              </w:r>
              <w:proofErr w:type="spellStart"/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1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IoT</w:t>
              </w:r>
              <w:proofErr w:type="spellEnd"/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2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)</w:t>
              </w:r>
            </w:ins>
          </w:p>
        </w:tc>
        <w:tc>
          <w:tcPr>
            <w:tcW w:w="1661" w:type="dxa"/>
          </w:tcPr>
          <w:p w14:paraId="468F94F3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0D51F5EA" w14:textId="4A9907BA" w:rsidR="00E13398" w:rsidRPr="004760DE" w:rsidRDefault="00AA1268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13" w:author="Ric Ric" w:date="2021-04-13T00:40:00Z"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4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2017</w:t>
              </w:r>
            </w:ins>
          </w:p>
        </w:tc>
        <w:tc>
          <w:tcPr>
            <w:tcW w:w="2804" w:type="dxa"/>
          </w:tcPr>
          <w:p w14:paraId="1C53B800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F4AF58D" w14:textId="77777777" w:rsidTr="00E748DA">
        <w:tc>
          <w:tcPr>
            <w:tcW w:w="3020" w:type="dxa"/>
          </w:tcPr>
          <w:p w14:paraId="2668B2EA" w14:textId="247EFDD6" w:rsidR="00E13398" w:rsidRPr="004760DE" w:rsidRDefault="00AA1268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15" w:author="Ric Ric" w:date="2021-04-13T00:40:00Z"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16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«</w:t>
              </w:r>
              <w:proofErr w:type="spellStart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17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биткоин</w:t>
              </w:r>
              <w:proofErr w:type="spellEnd"/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18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»</w:t>
              </w:r>
            </w:ins>
          </w:p>
        </w:tc>
        <w:tc>
          <w:tcPr>
            <w:tcW w:w="1661" w:type="dxa"/>
          </w:tcPr>
          <w:p w14:paraId="19A49287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5995FE83" w14:textId="1728A6E6" w:rsidR="00E13398" w:rsidRPr="004760DE" w:rsidRDefault="00AA1268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19" w:author="Ric Ric" w:date="2021-04-13T00:40:00Z"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20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2017</w:t>
              </w:r>
            </w:ins>
          </w:p>
        </w:tc>
        <w:tc>
          <w:tcPr>
            <w:tcW w:w="2804" w:type="dxa"/>
          </w:tcPr>
          <w:p w14:paraId="6A51CDA4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F5A64E7" w14:textId="77777777" w:rsidTr="00E748DA">
        <w:tc>
          <w:tcPr>
            <w:tcW w:w="3020" w:type="dxa"/>
          </w:tcPr>
          <w:p w14:paraId="59BB0E6B" w14:textId="645161FF" w:rsidR="00E13398" w:rsidRPr="00E13398" w:rsidRDefault="00C45431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21" w:author="Ric Ric" w:date="2021-04-13T01:09:00Z">
              <w:r>
                <w:rPr>
                  <w:rFonts w:ascii="Times New Roman" w:hAnsi="Times New Roman"/>
                  <w:sz w:val="28"/>
                  <w:szCs w:val="28"/>
                </w:rPr>
                <w:t xml:space="preserve"> </w:t>
              </w:r>
            </w:ins>
            <w:ins w:id="22" w:author="Ric Ric" w:date="2021-04-13T01:11:00Z">
              <w:r w:rsidR="004760DE" w:rsidRPr="004760DE">
                <w:rPr>
                  <w:rFonts w:ascii="Times New Roman" w:hAnsi="Times New Roman"/>
                  <w:sz w:val="28"/>
                  <w:szCs w:val="28"/>
                </w:rPr>
                <w:t>Голосовые помощники</w:t>
              </w:r>
            </w:ins>
          </w:p>
        </w:tc>
        <w:tc>
          <w:tcPr>
            <w:tcW w:w="1661" w:type="dxa"/>
          </w:tcPr>
          <w:p w14:paraId="782503CC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3F0F9CA6" w14:textId="61634C41" w:rsidR="00E13398" w:rsidRPr="00E13398" w:rsidRDefault="0092399F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23" w:author="Ric Ric" w:date="2021-04-13T01:16:00Z">
              <w:r w:rsidRPr="002B1591">
                <w:rPr>
                  <w:rFonts w:ascii="Times New Roman" w:eastAsia="Pragmata Pro Mono Regular" w:hAnsi="Times New Roman"/>
                  <w:color w:val="333333"/>
                  <w:sz w:val="28"/>
                  <w:szCs w:val="28"/>
                  <w:shd w:val="clear" w:color="auto" w:fill="FFFFFF"/>
                </w:rPr>
                <w:t>2017</w:t>
              </w:r>
            </w:ins>
          </w:p>
        </w:tc>
        <w:tc>
          <w:tcPr>
            <w:tcW w:w="2804" w:type="dxa"/>
          </w:tcPr>
          <w:p w14:paraId="54F969BD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3F95697A" w14:textId="77777777" w:rsidTr="00E748DA">
        <w:tc>
          <w:tcPr>
            <w:tcW w:w="3020" w:type="dxa"/>
          </w:tcPr>
          <w:p w14:paraId="49DDEBAD" w14:textId="5B35977A" w:rsidR="00E13398" w:rsidRPr="00E13398" w:rsidRDefault="007F1654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24" w:author="Ric Ric" w:date="2021-04-13T01:16:00Z">
              <w:r w:rsidRPr="007F1654">
                <w:rPr>
                  <w:rFonts w:ascii="Times New Roman" w:hAnsi="Times New Roman"/>
                  <w:sz w:val="28"/>
                  <w:szCs w:val="28"/>
                </w:rPr>
                <w:t>Виртуальная реальность</w:t>
              </w:r>
            </w:ins>
          </w:p>
        </w:tc>
        <w:tc>
          <w:tcPr>
            <w:tcW w:w="1661" w:type="dxa"/>
          </w:tcPr>
          <w:p w14:paraId="61A72C21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6554D77C" w14:textId="57A34C9B" w:rsidR="00E13398" w:rsidRPr="007F1654" w:rsidRDefault="007F1654" w:rsidP="00E748DA">
            <w:pPr>
              <w:rPr>
                <w:rFonts w:ascii="Times New Roman" w:hAnsi="Times New Roman"/>
                <w:sz w:val="28"/>
                <w:szCs w:val="28"/>
                <w:lang w:val="en-US"/>
                <w:rPrChange w:id="25" w:author="Ric Ric" w:date="2021-04-13T01:16:00Z">
                  <w:rPr>
                    <w:rFonts w:ascii="Times New Roman" w:hAnsi="Times New Roman"/>
                    <w:sz w:val="28"/>
                    <w:szCs w:val="28"/>
                  </w:rPr>
                </w:rPrChange>
              </w:rPr>
            </w:pPr>
            <w:ins w:id="26" w:author="Ric Ric" w:date="2021-04-13T01:16:00Z">
              <w:r w:rsidRPr="002B1591">
                <w:rPr>
                  <w:rFonts w:ascii="Times New Roman" w:eastAsia="Pragmata Pro Mono Regular" w:hAnsi="Times New Roman"/>
                  <w:color w:val="333333"/>
                  <w:sz w:val="28"/>
                  <w:szCs w:val="28"/>
                  <w:shd w:val="clear" w:color="auto" w:fill="FFFFFF"/>
                </w:rPr>
                <w:t>201</w:t>
              </w:r>
              <w:r>
                <w:rPr>
                  <w:rFonts w:ascii="Times New Roman" w:eastAsia="Pragmata Pro Mono Regular" w:hAnsi="Times New Roman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w:t>5</w:t>
              </w:r>
            </w:ins>
          </w:p>
        </w:tc>
        <w:tc>
          <w:tcPr>
            <w:tcW w:w="2804" w:type="dxa"/>
          </w:tcPr>
          <w:p w14:paraId="02DBA6AA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DDF58F9" w14:textId="77777777" w:rsidTr="00E748DA">
        <w:tc>
          <w:tcPr>
            <w:tcW w:w="3020" w:type="dxa"/>
          </w:tcPr>
          <w:p w14:paraId="61FC3D1F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14:paraId="24C1A9E7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349FBC04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14:paraId="6EFCA8A9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4B74820" w14:textId="77777777" w:rsidTr="00E748DA">
        <w:tc>
          <w:tcPr>
            <w:tcW w:w="3020" w:type="dxa"/>
          </w:tcPr>
          <w:p w14:paraId="2C6532C8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14:paraId="4159F2E8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32C8765D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14:paraId="4F719D95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656DC27" w14:textId="77777777" w:rsidR="004A45AF" w:rsidRDefault="004A45AF" w:rsidP="004A45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48868F" w14:textId="77777777" w:rsidR="00691C87" w:rsidRDefault="00474C37" w:rsidP="006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Ответив на вопрос «</w:t>
      </w:r>
      <w:r w:rsidR="00D67388">
        <w:rPr>
          <w:rFonts w:ascii="Times New Roman" w:hAnsi="Times New Roman" w:cs="Times New Roman"/>
          <w:bCs/>
          <w:sz w:val="28"/>
          <w:szCs w:val="28"/>
        </w:rPr>
        <w:t>О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ткуда взять проблему</w:t>
      </w:r>
      <w:r w:rsidR="00D67388">
        <w:rPr>
          <w:rFonts w:ascii="Times New Roman" w:hAnsi="Times New Roman" w:cs="Times New Roman"/>
          <w:bCs/>
          <w:sz w:val="28"/>
          <w:szCs w:val="28"/>
        </w:rPr>
        <w:t>?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»</w:t>
      </w:r>
      <w:r w:rsidR="00D67388">
        <w:rPr>
          <w:rFonts w:ascii="Times New Roman" w:hAnsi="Times New Roman" w:cs="Times New Roman"/>
          <w:bCs/>
          <w:sz w:val="28"/>
          <w:szCs w:val="28"/>
        </w:rPr>
        <w:t>,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7388" w:rsidRPr="00E13398">
        <w:rPr>
          <w:rFonts w:ascii="Times New Roman" w:hAnsi="Times New Roman" w:cs="Times New Roman"/>
          <w:bCs/>
          <w:sz w:val="28"/>
          <w:szCs w:val="28"/>
        </w:rPr>
        <w:t>состав</w:t>
      </w:r>
      <w:r w:rsidR="00D67388">
        <w:rPr>
          <w:rFonts w:ascii="Times New Roman" w:hAnsi="Times New Roman" w:cs="Times New Roman"/>
          <w:bCs/>
          <w:sz w:val="28"/>
          <w:szCs w:val="28"/>
        </w:rPr>
        <w:t>ьте</w:t>
      </w:r>
      <w:r w:rsidR="00D67388" w:rsidRPr="00E133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список проблем. Минимум одна по каждому вопросу.</w:t>
      </w:r>
      <w:r w:rsidR="00A87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2.</w:t>
      </w:r>
    </w:p>
    <w:p w14:paraId="025ECCE2" w14:textId="77777777" w:rsidR="00C907B4" w:rsidRPr="0012674E" w:rsidRDefault="00C907B4" w:rsidP="006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69EAC" w14:textId="77777777" w:rsidR="00D67388" w:rsidRDefault="00691C87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6F61D22C" w14:textId="77777777" w:rsidR="00691C87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проблем</w:t>
      </w:r>
    </w:p>
    <w:tbl>
      <w:tblPr>
        <w:tblStyle w:val="a3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E13398" w:rsidRPr="004D3249" w14:paraId="6BA12136" w14:textId="77777777" w:rsidTr="00E13398">
        <w:tc>
          <w:tcPr>
            <w:tcW w:w="3823" w:type="dxa"/>
          </w:tcPr>
          <w:p w14:paraId="16C8E0D5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Вопрос</w:t>
            </w:r>
          </w:p>
        </w:tc>
        <w:tc>
          <w:tcPr>
            <w:tcW w:w="5528" w:type="dxa"/>
          </w:tcPr>
          <w:p w14:paraId="33660380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Проблема</w:t>
            </w:r>
          </w:p>
        </w:tc>
      </w:tr>
      <w:tr w:rsidR="00E13398" w:rsidRPr="004D3249" w14:paraId="0BFA853E" w14:textId="77777777" w:rsidTr="00E13398">
        <w:trPr>
          <w:trHeight w:val="1370"/>
        </w:trPr>
        <w:tc>
          <w:tcPr>
            <w:tcW w:w="3823" w:type="dxa"/>
            <w:vMerge w:val="restart"/>
          </w:tcPr>
          <w:p w14:paraId="1F83FB0C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А что болит у вас сегодня, что раздражает? (посмотрите в ежедневник, почувствуйте задачи, которые вы не можете решить и 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которые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требую</w:t>
            </w:r>
            <w:r w:rsidR="00D67388">
              <w:rPr>
                <w:rFonts w:ascii="Times New Roman" w:hAnsi="Times New Roman"/>
                <w:sz w:val="28"/>
                <w:szCs w:val="28"/>
              </w:rPr>
              <w:t>т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 xml:space="preserve"> массу действий, где результат непонятен; часто такие задачи мы откладываем или переносим изо дня в день, оставляя на крайний срок)</w:t>
            </w:r>
          </w:p>
        </w:tc>
        <w:tc>
          <w:tcPr>
            <w:tcW w:w="5528" w:type="dxa"/>
          </w:tcPr>
          <w:p w14:paraId="2542BA87" w14:textId="3CB0FE30" w:rsidR="00E13398" w:rsidRPr="00E13398" w:rsidRDefault="00B620D3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27" w:author="Ric Ric" w:date="2021-04-13T12:10:00Z">
              <w:r>
                <w:rPr>
                  <w:rFonts w:ascii="Times New Roman" w:hAnsi="Times New Roman"/>
                  <w:sz w:val="28"/>
                  <w:szCs w:val="28"/>
                </w:rPr>
                <w:t xml:space="preserve">Раздражает что в общественном </w:t>
              </w:r>
            </w:ins>
            <w:ins w:id="28" w:author="Ric Ric" w:date="2021-04-13T12:11:00Z">
              <w:r>
                <w:rPr>
                  <w:rFonts w:ascii="Times New Roman" w:hAnsi="Times New Roman"/>
                  <w:sz w:val="28"/>
                  <w:szCs w:val="28"/>
                </w:rPr>
                <w:t>сознании</w:t>
              </w:r>
            </w:ins>
            <w:ins w:id="29" w:author="Ric Ric" w:date="2021-04-13T12:10:00Z">
              <w:r>
                <w:rPr>
                  <w:rFonts w:ascii="Times New Roman" w:hAnsi="Times New Roman"/>
                  <w:sz w:val="28"/>
                  <w:szCs w:val="28"/>
                </w:rPr>
                <w:t xml:space="preserve"> навязывается </w:t>
              </w:r>
            </w:ins>
            <w:ins w:id="30" w:author="Ric Ric" w:date="2021-04-13T12:11:00Z">
              <w:r>
                <w:rPr>
                  <w:rFonts w:ascii="Times New Roman" w:hAnsi="Times New Roman"/>
                  <w:sz w:val="28"/>
                  <w:szCs w:val="28"/>
                </w:rPr>
                <w:t>мнение</w:t>
              </w:r>
              <w:r w:rsidR="00E163BD">
                <w:rPr>
                  <w:rFonts w:ascii="Times New Roman" w:hAnsi="Times New Roman"/>
                  <w:sz w:val="28"/>
                  <w:szCs w:val="28"/>
                </w:rPr>
                <w:t>,</w:t>
              </w:r>
              <w:r>
                <w:rPr>
                  <w:rFonts w:ascii="Times New Roman" w:hAnsi="Times New Roman"/>
                  <w:sz w:val="28"/>
                  <w:szCs w:val="28"/>
                </w:rPr>
                <w:t xml:space="preserve"> что </w:t>
              </w:r>
              <w:r w:rsidR="00E163BD">
                <w:rPr>
                  <w:rFonts w:ascii="Times New Roman" w:hAnsi="Times New Roman"/>
                  <w:sz w:val="28"/>
                  <w:szCs w:val="28"/>
                </w:rPr>
                <w:t>квартиру можно купить только в и</w:t>
              </w:r>
            </w:ins>
            <w:ins w:id="31" w:author="Ric Ric" w:date="2021-04-13T12:12:00Z">
              <w:r w:rsidR="00E163BD">
                <w:rPr>
                  <w:rFonts w:ascii="Times New Roman" w:hAnsi="Times New Roman"/>
                  <w:sz w:val="28"/>
                  <w:szCs w:val="28"/>
                </w:rPr>
                <w:t xml:space="preserve">потеку, и никто не </w:t>
              </w:r>
              <w:r w:rsidR="00246683">
                <w:rPr>
                  <w:rFonts w:ascii="Times New Roman" w:hAnsi="Times New Roman"/>
                  <w:sz w:val="28"/>
                  <w:szCs w:val="28"/>
                </w:rPr>
                <w:t>обсуждает вопрос что можно на нее заработать</w:t>
              </w:r>
            </w:ins>
            <w:ins w:id="32" w:author="Ric Ric" w:date="2021-04-13T12:11:00Z">
              <w:r w:rsidR="00E163BD">
                <w:rPr>
                  <w:rFonts w:ascii="Times New Roman" w:hAnsi="Times New Roman"/>
                  <w:sz w:val="28"/>
                  <w:szCs w:val="28"/>
                </w:rPr>
                <w:t xml:space="preserve"> </w:t>
              </w:r>
            </w:ins>
          </w:p>
        </w:tc>
      </w:tr>
      <w:tr w:rsidR="00E13398" w:rsidRPr="004D3249" w14:paraId="3FE062F9" w14:textId="77777777" w:rsidTr="00E13398">
        <w:trPr>
          <w:trHeight w:val="1554"/>
        </w:trPr>
        <w:tc>
          <w:tcPr>
            <w:tcW w:w="3823" w:type="dxa"/>
            <w:vMerge/>
          </w:tcPr>
          <w:p w14:paraId="24D657D8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4DF4B569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AE9EEF6" w14:textId="77777777" w:rsidTr="00E13398">
        <w:tc>
          <w:tcPr>
            <w:tcW w:w="3823" w:type="dxa"/>
            <w:vMerge/>
          </w:tcPr>
          <w:p w14:paraId="1E41BE87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B37133D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D4F3F71" w14:textId="77777777" w:rsidTr="00E13398">
        <w:tc>
          <w:tcPr>
            <w:tcW w:w="3823" w:type="dxa"/>
            <w:vMerge w:val="restart"/>
          </w:tcPr>
          <w:p w14:paraId="2B815179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Что болит у 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окружения (друзья, родственники, коллеги). Можно опросить по методу ежедневника</w:t>
            </w:r>
          </w:p>
        </w:tc>
        <w:tc>
          <w:tcPr>
            <w:tcW w:w="5528" w:type="dxa"/>
          </w:tcPr>
          <w:p w14:paraId="1B1F5D69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8231129" w14:textId="77777777" w:rsidTr="00E13398">
        <w:tc>
          <w:tcPr>
            <w:tcW w:w="3823" w:type="dxa"/>
            <w:vMerge/>
          </w:tcPr>
          <w:p w14:paraId="044191A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27E08C3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458C0DD4" w14:textId="77777777" w:rsidTr="00E13398">
        <w:tc>
          <w:tcPr>
            <w:tcW w:w="3823" w:type="dxa"/>
            <w:vMerge/>
          </w:tcPr>
          <w:p w14:paraId="14561017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44B3ECB1" w14:textId="34571465" w:rsidR="00E13398" w:rsidRPr="00E13398" w:rsidRDefault="00901DEC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33" w:author="Ric Ric" w:date="2021-04-13T12:13:00Z">
              <w:r>
                <w:rPr>
                  <w:rFonts w:ascii="Times New Roman" w:hAnsi="Times New Roman"/>
                  <w:sz w:val="28"/>
                  <w:szCs w:val="28"/>
                </w:rPr>
                <w:t xml:space="preserve">Страх перед </w:t>
              </w:r>
            </w:ins>
            <w:ins w:id="34" w:author="Ric Ric" w:date="2021-04-13T12:14:00Z">
              <w:r>
                <w:rPr>
                  <w:rFonts w:ascii="Times New Roman" w:hAnsi="Times New Roman"/>
                  <w:sz w:val="28"/>
                  <w:szCs w:val="28"/>
                </w:rPr>
                <w:t xml:space="preserve">быстроменяющимся </w:t>
              </w:r>
            </w:ins>
            <w:ins w:id="35" w:author="Ric Ric" w:date="2021-04-13T12:15:00Z">
              <w:r w:rsidR="0068242A">
                <w:rPr>
                  <w:rFonts w:ascii="Times New Roman" w:hAnsi="Times New Roman"/>
                  <w:sz w:val="28"/>
                  <w:szCs w:val="28"/>
                </w:rPr>
                <w:t xml:space="preserve">будущим </w:t>
              </w:r>
            </w:ins>
            <w:ins w:id="36" w:author="Ric Ric" w:date="2021-04-13T12:16:00Z">
              <w:r w:rsidR="0068242A">
                <w:rPr>
                  <w:rFonts w:ascii="Times New Roman" w:hAnsi="Times New Roman"/>
                  <w:sz w:val="28"/>
                  <w:szCs w:val="28"/>
                </w:rPr>
                <w:t>–</w:t>
              </w:r>
            </w:ins>
            <w:ins w:id="37" w:author="Ric Ric" w:date="2021-04-13T12:15:00Z">
              <w:r w:rsidR="0068242A">
                <w:rPr>
                  <w:rFonts w:ascii="Times New Roman" w:hAnsi="Times New Roman"/>
                  <w:sz w:val="28"/>
                  <w:szCs w:val="28"/>
                </w:rPr>
                <w:t xml:space="preserve"> привы</w:t>
              </w:r>
            </w:ins>
            <w:ins w:id="38" w:author="Ric Ric" w:date="2021-04-13T12:16:00Z">
              <w:r w:rsidR="0068242A">
                <w:rPr>
                  <w:rFonts w:ascii="Times New Roman" w:hAnsi="Times New Roman"/>
                  <w:sz w:val="28"/>
                  <w:szCs w:val="28"/>
                </w:rPr>
                <w:t xml:space="preserve">чки не приводят к желаемым результатам </w:t>
              </w:r>
              <w:r w:rsidR="002251D1">
                <w:rPr>
                  <w:rFonts w:ascii="Times New Roman" w:hAnsi="Times New Roman"/>
                  <w:sz w:val="28"/>
                  <w:szCs w:val="28"/>
                </w:rPr>
                <w:t>– а объ</w:t>
              </w:r>
            </w:ins>
            <w:ins w:id="39" w:author="Ric Ric" w:date="2021-04-13T12:17:00Z">
              <w:r w:rsidR="002251D1">
                <w:rPr>
                  <w:rFonts w:ascii="Times New Roman" w:hAnsi="Times New Roman"/>
                  <w:sz w:val="28"/>
                  <w:szCs w:val="28"/>
                </w:rPr>
                <w:t>ективного видения нет</w:t>
              </w:r>
            </w:ins>
          </w:p>
        </w:tc>
      </w:tr>
      <w:tr w:rsidR="00E13398" w:rsidRPr="004D3249" w14:paraId="13A21194" w14:textId="77777777" w:rsidTr="00E13398">
        <w:tc>
          <w:tcPr>
            <w:tcW w:w="3823" w:type="dxa"/>
            <w:vMerge w:val="restart"/>
          </w:tcPr>
          <w:p w14:paraId="28FB5B74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Оптимизировать лень (посмотрите в ежедневник, почувствуйте задачи, которые вам лень решать; часто такие задачи мы откладываем или переносим изо дня в день, оставляя на крайний срок)</w:t>
            </w:r>
          </w:p>
        </w:tc>
        <w:tc>
          <w:tcPr>
            <w:tcW w:w="5528" w:type="dxa"/>
          </w:tcPr>
          <w:p w14:paraId="4DF03806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4797AA42" w14:textId="77777777" w:rsidTr="00E13398">
        <w:tc>
          <w:tcPr>
            <w:tcW w:w="3823" w:type="dxa"/>
            <w:vMerge/>
          </w:tcPr>
          <w:p w14:paraId="4B89149C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4E88733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7CBE373" w14:textId="77777777" w:rsidTr="00E13398">
        <w:tc>
          <w:tcPr>
            <w:tcW w:w="3823" w:type="dxa"/>
            <w:vMerge/>
          </w:tcPr>
          <w:p w14:paraId="206B940C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A1B63AE" w14:textId="37B9191B" w:rsidR="00E13398" w:rsidRPr="00E13398" w:rsidRDefault="00283F78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40" w:author="Ric Ric" w:date="2021-04-13T10:50:00Z">
              <w:r>
                <w:rPr>
                  <w:rFonts w:ascii="Times New Roman" w:hAnsi="Times New Roman"/>
                  <w:sz w:val="28"/>
                  <w:szCs w:val="28"/>
                </w:rPr>
                <w:t>Откладыв</w:t>
              </w:r>
            </w:ins>
            <w:ins w:id="41" w:author="Ric Ric" w:date="2021-04-13T10:51:00Z">
              <w:r>
                <w:rPr>
                  <w:rFonts w:ascii="Times New Roman" w:hAnsi="Times New Roman"/>
                  <w:sz w:val="28"/>
                  <w:szCs w:val="28"/>
                </w:rPr>
                <w:t>а</w:t>
              </w:r>
            </w:ins>
            <w:ins w:id="42" w:author="Ric Ric" w:date="2021-04-13T10:50:00Z">
              <w:r>
                <w:rPr>
                  <w:rFonts w:ascii="Times New Roman" w:hAnsi="Times New Roman"/>
                  <w:sz w:val="28"/>
                  <w:szCs w:val="28"/>
                </w:rPr>
                <w:t xml:space="preserve">ю обучение </w:t>
              </w:r>
            </w:ins>
            <w:ins w:id="43" w:author="Ric Ric" w:date="2021-04-13T10:51:00Z">
              <w:r>
                <w:rPr>
                  <w:rFonts w:ascii="Times New Roman" w:hAnsi="Times New Roman"/>
                  <w:sz w:val="28"/>
                  <w:szCs w:val="28"/>
                </w:rPr>
                <w:t>– оно не приносит непосредственно</w:t>
              </w:r>
              <w:r w:rsidR="00E3045F">
                <w:rPr>
                  <w:rFonts w:ascii="Times New Roman" w:hAnsi="Times New Roman"/>
                  <w:sz w:val="28"/>
                  <w:szCs w:val="28"/>
                </w:rPr>
                <w:t>го дохода в отлич</w:t>
              </w:r>
            </w:ins>
            <w:ins w:id="44" w:author="Ric Ric" w:date="2021-04-13T10:52:00Z">
              <w:r w:rsidR="00E3045F">
                <w:rPr>
                  <w:rFonts w:ascii="Times New Roman" w:hAnsi="Times New Roman"/>
                  <w:sz w:val="28"/>
                  <w:szCs w:val="28"/>
                </w:rPr>
                <w:t xml:space="preserve">ии </w:t>
              </w:r>
              <w:proofErr w:type="gramStart"/>
              <w:r w:rsidR="00E3045F">
                <w:rPr>
                  <w:rFonts w:ascii="Times New Roman" w:hAnsi="Times New Roman"/>
                  <w:sz w:val="28"/>
                  <w:szCs w:val="28"/>
                </w:rPr>
                <w:t>от конкретной работой</w:t>
              </w:r>
            </w:ins>
            <w:proofErr w:type="gramEnd"/>
          </w:p>
        </w:tc>
      </w:tr>
      <w:tr w:rsidR="00E13398" w:rsidRPr="004D3249" w14:paraId="1FA7563C" w14:textId="77777777" w:rsidTr="00E13398">
        <w:tc>
          <w:tcPr>
            <w:tcW w:w="3823" w:type="dxa"/>
            <w:vMerge w:val="restart"/>
          </w:tcPr>
          <w:p w14:paraId="13E1996F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Я вижу несовершенства рынка</w:t>
            </w:r>
            <w:r w:rsidR="003437E6">
              <w:rPr>
                <w:rFonts w:ascii="Times New Roman" w:hAnsi="Times New Roman"/>
                <w:sz w:val="28"/>
                <w:szCs w:val="28"/>
              </w:rPr>
              <w:t>,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 xml:space="preserve"> и если сделать вот так, то будет проще</w:t>
            </w:r>
          </w:p>
        </w:tc>
        <w:tc>
          <w:tcPr>
            <w:tcW w:w="5528" w:type="dxa"/>
          </w:tcPr>
          <w:p w14:paraId="50C7E4F4" w14:textId="73E88F44" w:rsidR="00E13398" w:rsidRPr="00E13398" w:rsidRDefault="003959DB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45" w:author="Ric Ric" w:date="2021-04-13T13:55:00Z">
              <w:r>
                <w:rPr>
                  <w:rFonts w:ascii="Times New Roman" w:hAnsi="Times New Roman"/>
                  <w:sz w:val="28"/>
                  <w:szCs w:val="28"/>
                </w:rPr>
                <w:t>Нет общепринятого подхода для информационн</w:t>
              </w:r>
            </w:ins>
            <w:ins w:id="46" w:author="Ric Ric" w:date="2021-04-13T13:56:00Z">
              <w:r>
                <w:rPr>
                  <w:rFonts w:ascii="Times New Roman" w:hAnsi="Times New Roman"/>
                  <w:sz w:val="28"/>
                  <w:szCs w:val="28"/>
                </w:rPr>
                <w:t>о</w:t>
              </w:r>
            </w:ins>
            <w:ins w:id="47" w:author="Ric Ric" w:date="2021-04-13T13:55:00Z">
              <w:r>
                <w:rPr>
                  <w:rFonts w:ascii="Times New Roman" w:hAnsi="Times New Roman"/>
                  <w:sz w:val="28"/>
                  <w:szCs w:val="28"/>
                </w:rPr>
                <w:t xml:space="preserve">го </w:t>
              </w:r>
            </w:ins>
            <w:ins w:id="48" w:author="Ric Ric" w:date="2021-04-13T13:56:00Z">
              <w:r w:rsidR="009120F9">
                <w:rPr>
                  <w:rFonts w:ascii="Times New Roman" w:hAnsi="Times New Roman"/>
                  <w:sz w:val="28"/>
                  <w:szCs w:val="28"/>
                </w:rPr>
                <w:t>обеспечения малого бизнеса – инициатором могло бы быть госуда</w:t>
              </w:r>
            </w:ins>
            <w:ins w:id="49" w:author="Ric Ric" w:date="2021-04-13T13:57:00Z">
              <w:r w:rsidR="009120F9">
                <w:rPr>
                  <w:rFonts w:ascii="Times New Roman" w:hAnsi="Times New Roman"/>
                  <w:sz w:val="28"/>
                  <w:szCs w:val="28"/>
                </w:rPr>
                <w:t xml:space="preserve">рство </w:t>
              </w:r>
              <w:proofErr w:type="gramStart"/>
              <w:r w:rsidR="00AC17EC">
                <w:rPr>
                  <w:rFonts w:ascii="Times New Roman" w:hAnsi="Times New Roman"/>
                  <w:sz w:val="28"/>
                  <w:szCs w:val="28"/>
                </w:rPr>
                <w:t>( через</w:t>
              </w:r>
              <w:proofErr w:type="gramEnd"/>
              <w:r w:rsidR="00AC17EC">
                <w:rPr>
                  <w:rFonts w:ascii="Times New Roman" w:hAnsi="Times New Roman"/>
                  <w:sz w:val="28"/>
                  <w:szCs w:val="28"/>
                </w:rPr>
                <w:t xml:space="preserve"> портал госуслуг )</w:t>
              </w:r>
            </w:ins>
          </w:p>
        </w:tc>
      </w:tr>
      <w:tr w:rsidR="00E13398" w:rsidRPr="004D3249" w14:paraId="7621DC6D" w14:textId="77777777" w:rsidTr="00E13398">
        <w:tc>
          <w:tcPr>
            <w:tcW w:w="3823" w:type="dxa"/>
            <w:vMerge/>
          </w:tcPr>
          <w:p w14:paraId="71A3FD5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3B3B89CA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F23635F" w14:textId="77777777" w:rsidTr="00E13398">
        <w:tc>
          <w:tcPr>
            <w:tcW w:w="3823" w:type="dxa"/>
            <w:vMerge/>
          </w:tcPr>
          <w:p w14:paraId="0C123DD5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32DACE26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4901407C" w14:textId="77777777" w:rsidTr="00E13398">
        <w:tc>
          <w:tcPr>
            <w:tcW w:w="3823" w:type="dxa"/>
            <w:vMerge w:val="restart"/>
          </w:tcPr>
          <w:p w14:paraId="5BA7E5A3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Чтобы жить лучше – мне не хватает</w:t>
            </w:r>
          </w:p>
        </w:tc>
        <w:tc>
          <w:tcPr>
            <w:tcW w:w="5528" w:type="dxa"/>
          </w:tcPr>
          <w:p w14:paraId="53218BE9" w14:textId="6438C8BC" w:rsidR="00E13398" w:rsidRPr="00280439" w:rsidRDefault="00AC17EC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50" w:author="Ric Ric" w:date="2021-04-13T13:57:00Z">
              <w:r>
                <w:rPr>
                  <w:rFonts w:ascii="Times New Roman" w:hAnsi="Times New Roman"/>
                  <w:sz w:val="28"/>
                  <w:szCs w:val="28"/>
                </w:rPr>
                <w:t>Знаний в обла</w:t>
              </w:r>
            </w:ins>
            <w:ins w:id="51" w:author="Ric Ric" w:date="2021-04-13T13:58:00Z">
              <w:r>
                <w:rPr>
                  <w:rFonts w:ascii="Times New Roman" w:hAnsi="Times New Roman"/>
                  <w:sz w:val="28"/>
                  <w:szCs w:val="28"/>
                </w:rPr>
                <w:t xml:space="preserve">сти прикладного программирования </w:t>
              </w:r>
              <w:r w:rsidR="00B47DB8">
                <w:rPr>
                  <w:rFonts w:ascii="Times New Roman" w:hAnsi="Times New Roman"/>
                  <w:sz w:val="28"/>
                  <w:szCs w:val="28"/>
                </w:rPr>
                <w:t>для начальной автоматизации бизнеса</w:t>
              </w:r>
            </w:ins>
          </w:p>
        </w:tc>
      </w:tr>
      <w:tr w:rsidR="00E13398" w:rsidRPr="004D3249" w14:paraId="2B33E4EA" w14:textId="77777777" w:rsidTr="00E13398">
        <w:tc>
          <w:tcPr>
            <w:tcW w:w="3823" w:type="dxa"/>
            <w:vMerge/>
          </w:tcPr>
          <w:p w14:paraId="5013C2E4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2128899C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7F5592D" w14:textId="77777777" w:rsidTr="00E13398">
        <w:tc>
          <w:tcPr>
            <w:tcW w:w="3823" w:type="dxa"/>
            <w:vMerge/>
          </w:tcPr>
          <w:p w14:paraId="00E1A42D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B640A8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D6EF221" w14:textId="77777777" w:rsidTr="00E13398">
        <w:trPr>
          <w:trHeight w:val="1056"/>
        </w:trPr>
        <w:tc>
          <w:tcPr>
            <w:tcW w:w="3823" w:type="dxa"/>
            <w:vMerge w:val="restart"/>
          </w:tcPr>
          <w:p w14:paraId="1A6B0145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Поиск «реальной» проблемы происходит путем задавания вопроса «Почему так происходит?». Описание проблемы заканчивается, когда уже не можем задать вопрос «Почему так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lastRenderedPageBreak/>
              <w:t>происходит?» или нет смысла его задавать</w:t>
            </w:r>
          </w:p>
        </w:tc>
        <w:tc>
          <w:tcPr>
            <w:tcW w:w="5528" w:type="dxa"/>
          </w:tcPr>
          <w:p w14:paraId="161C7987" w14:textId="1FEB0B19" w:rsidR="00E13398" w:rsidRPr="00E13398" w:rsidRDefault="008C02E6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52" w:author="Ric Ric" w:date="2021-04-13T14:05:00Z">
              <w:r>
                <w:rPr>
                  <w:rFonts w:ascii="Times New Roman" w:hAnsi="Times New Roman"/>
                  <w:sz w:val="28"/>
                  <w:szCs w:val="28"/>
                </w:rPr>
                <w:lastRenderedPageBreak/>
                <w:t>Малый бизнес</w:t>
              </w:r>
            </w:ins>
            <w:ins w:id="53" w:author="Ric Ric" w:date="2021-04-13T14:08:00Z">
              <w:r w:rsidR="00E6282F">
                <w:rPr>
                  <w:rFonts w:ascii="Times New Roman" w:hAnsi="Times New Roman"/>
                  <w:sz w:val="28"/>
                  <w:szCs w:val="28"/>
                </w:rPr>
                <w:t xml:space="preserve"> в России</w:t>
              </w:r>
            </w:ins>
            <w:ins w:id="54" w:author="Ric Ric" w:date="2021-04-13T14:05:00Z">
              <w:r>
                <w:rPr>
                  <w:rFonts w:ascii="Times New Roman" w:hAnsi="Times New Roman"/>
                  <w:sz w:val="28"/>
                  <w:szCs w:val="28"/>
                </w:rPr>
                <w:t xml:space="preserve"> не готов к переходу </w:t>
              </w:r>
            </w:ins>
            <w:ins w:id="55" w:author="Ric Ric" w:date="2021-04-13T14:06:00Z">
              <w:r>
                <w:rPr>
                  <w:rFonts w:ascii="Times New Roman" w:hAnsi="Times New Roman"/>
                  <w:sz w:val="28"/>
                  <w:szCs w:val="28"/>
                </w:rPr>
                <w:t xml:space="preserve">от </w:t>
              </w:r>
              <w:r w:rsidR="0095679B">
                <w:rPr>
                  <w:rFonts w:ascii="Times New Roman" w:hAnsi="Times New Roman"/>
                  <w:sz w:val="28"/>
                  <w:szCs w:val="28"/>
                </w:rPr>
                <w:t>либерально</w:t>
              </w:r>
            </w:ins>
            <w:ins w:id="56" w:author="Ric Ric" w:date="2021-04-13T14:07:00Z">
              <w:r w:rsidR="0095679B">
                <w:rPr>
                  <w:rFonts w:ascii="Times New Roman" w:hAnsi="Times New Roman"/>
                  <w:sz w:val="28"/>
                  <w:szCs w:val="28"/>
                </w:rPr>
                <w:t>-</w:t>
              </w:r>
            </w:ins>
            <w:ins w:id="57" w:author="Ric Ric" w:date="2021-04-13T14:06:00Z">
              <w:r w:rsidR="0095679B">
                <w:rPr>
                  <w:rFonts w:ascii="Times New Roman" w:hAnsi="Times New Roman"/>
                  <w:sz w:val="28"/>
                  <w:szCs w:val="28"/>
                </w:rPr>
                <w:t>монетаристской</w:t>
              </w:r>
              <w:r>
                <w:rPr>
                  <w:rFonts w:ascii="Times New Roman" w:hAnsi="Times New Roman"/>
                  <w:sz w:val="28"/>
                  <w:szCs w:val="28"/>
                </w:rPr>
                <w:t xml:space="preserve"> к </w:t>
              </w:r>
            </w:ins>
            <w:ins w:id="58" w:author="Ric Ric" w:date="2021-04-13T14:07:00Z">
              <w:r w:rsidR="0095679B">
                <w:rPr>
                  <w:rFonts w:ascii="Times New Roman" w:hAnsi="Times New Roman"/>
                  <w:sz w:val="28"/>
                  <w:szCs w:val="28"/>
                </w:rPr>
                <w:t>экономике госкапитализма</w:t>
              </w:r>
            </w:ins>
          </w:p>
        </w:tc>
      </w:tr>
      <w:tr w:rsidR="00E13398" w:rsidRPr="004D3249" w14:paraId="10D7ACBE" w14:textId="77777777" w:rsidTr="00E13398">
        <w:trPr>
          <w:trHeight w:val="705"/>
        </w:trPr>
        <w:tc>
          <w:tcPr>
            <w:tcW w:w="3823" w:type="dxa"/>
            <w:vMerge/>
          </w:tcPr>
          <w:p w14:paraId="044BBDC6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8BC09FA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56AAE5A" w14:textId="77777777" w:rsidTr="00E13398">
        <w:tc>
          <w:tcPr>
            <w:tcW w:w="3823" w:type="dxa"/>
            <w:vMerge/>
          </w:tcPr>
          <w:p w14:paraId="3D0A9E3C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B6539E3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C3E2578" w14:textId="77777777" w:rsidTr="00E13398">
        <w:tc>
          <w:tcPr>
            <w:tcW w:w="3823" w:type="dxa"/>
          </w:tcPr>
          <w:p w14:paraId="78AF9A51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Опросить преподавателя </w:t>
            </w:r>
            <w:r w:rsidR="003437E6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направления подготовки: какие проблемные вопросы изучаются на сегодняшний день</w:t>
            </w:r>
          </w:p>
        </w:tc>
        <w:tc>
          <w:tcPr>
            <w:tcW w:w="5528" w:type="dxa"/>
          </w:tcPr>
          <w:p w14:paraId="03C01DA6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15222D8" w14:textId="77777777" w:rsidTr="00E13398">
        <w:tc>
          <w:tcPr>
            <w:tcW w:w="3823" w:type="dxa"/>
          </w:tcPr>
          <w:p w14:paraId="77306753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В открытых источниках изучить 3 проблемных вопроса по тематике </w:t>
            </w:r>
            <w:r w:rsidR="003437E6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направления подготовки, которые рассматривались на форумах, конгрессах, конференциях за два последних календарных года</w:t>
            </w:r>
          </w:p>
        </w:tc>
        <w:tc>
          <w:tcPr>
            <w:tcW w:w="5528" w:type="dxa"/>
          </w:tcPr>
          <w:p w14:paraId="56E3D357" w14:textId="77777777" w:rsidR="00E13398" w:rsidRDefault="00004F44" w:rsidP="00E748DA">
            <w:pPr>
              <w:rPr>
                <w:ins w:id="59" w:author="Ric Ric" w:date="2021-04-13T13:47:00Z"/>
                <w:rFonts w:ascii="Times New Roman" w:hAnsi="Times New Roman"/>
                <w:sz w:val="28"/>
                <w:szCs w:val="28"/>
              </w:rPr>
            </w:pPr>
            <w:ins w:id="60" w:author="Ric Ric" w:date="2021-04-13T13:45:00Z">
              <w:r>
                <w:rPr>
                  <w:rFonts w:ascii="Times New Roman" w:hAnsi="Times New Roman"/>
                  <w:sz w:val="28"/>
                  <w:szCs w:val="28"/>
                </w:rPr>
                <w:t xml:space="preserve">Резкий </w:t>
              </w:r>
              <w:r w:rsidR="00D91CF7">
                <w:rPr>
                  <w:rFonts w:ascii="Times New Roman" w:hAnsi="Times New Roman"/>
                  <w:sz w:val="28"/>
                  <w:szCs w:val="28"/>
                </w:rPr>
                <w:t xml:space="preserve">рост </w:t>
              </w:r>
            </w:ins>
            <w:ins w:id="61" w:author="Ric Ric" w:date="2021-04-13T13:46:00Z">
              <w:r w:rsidR="00D91CF7">
                <w:rPr>
                  <w:rFonts w:ascii="Times New Roman" w:hAnsi="Times New Roman"/>
                  <w:sz w:val="28"/>
                  <w:szCs w:val="28"/>
                </w:rPr>
                <w:t xml:space="preserve">производства информации – последствия этого: </w:t>
              </w:r>
            </w:ins>
          </w:p>
          <w:p w14:paraId="21AE4AD9" w14:textId="77777777" w:rsidR="004223A8" w:rsidRDefault="004223A8" w:rsidP="00E748DA">
            <w:pPr>
              <w:rPr>
                <w:ins w:id="62" w:author="Ric Ric" w:date="2021-04-13T13:47:00Z"/>
                <w:rFonts w:ascii="Times New Roman" w:hAnsi="Times New Roman"/>
                <w:sz w:val="28"/>
                <w:szCs w:val="28"/>
              </w:rPr>
            </w:pPr>
            <w:ins w:id="63" w:author="Ric Ric" w:date="2021-04-13T13:47:00Z">
              <w:r>
                <w:rPr>
                  <w:rFonts w:ascii="Times New Roman" w:hAnsi="Times New Roman"/>
                  <w:sz w:val="28"/>
                  <w:szCs w:val="28"/>
                </w:rPr>
                <w:t>- рост информационного шума</w:t>
              </w:r>
            </w:ins>
          </w:p>
          <w:p w14:paraId="64911658" w14:textId="41C93537" w:rsidR="004223A8" w:rsidRDefault="004223A8" w:rsidP="00E748DA">
            <w:pPr>
              <w:rPr>
                <w:ins w:id="64" w:author="Ric Ric" w:date="2021-04-13T13:50:00Z"/>
                <w:rFonts w:ascii="Times New Roman" w:hAnsi="Times New Roman"/>
                <w:sz w:val="28"/>
                <w:szCs w:val="28"/>
              </w:rPr>
            </w:pPr>
            <w:ins w:id="65" w:author="Ric Ric" w:date="2021-04-13T13:47:00Z">
              <w:r>
                <w:rPr>
                  <w:rFonts w:ascii="Times New Roman" w:hAnsi="Times New Roman"/>
                  <w:sz w:val="28"/>
                  <w:szCs w:val="28"/>
                </w:rPr>
                <w:t xml:space="preserve">- </w:t>
              </w:r>
            </w:ins>
            <w:proofErr w:type="gramStart"/>
            <w:ins w:id="66" w:author="Ric Ric" w:date="2021-04-13T13:48:00Z">
              <w:r w:rsidR="005A2F2C">
                <w:rPr>
                  <w:rFonts w:ascii="Times New Roman" w:hAnsi="Times New Roman"/>
                  <w:sz w:val="28"/>
                  <w:szCs w:val="28"/>
                </w:rPr>
                <w:t>производство пользовательских приложений</w:t>
              </w:r>
              <w:proofErr w:type="gramEnd"/>
              <w:r w:rsidR="005A2F2C">
                <w:rPr>
                  <w:rFonts w:ascii="Times New Roman" w:hAnsi="Times New Roman"/>
                  <w:sz w:val="28"/>
                  <w:szCs w:val="28"/>
                </w:rPr>
                <w:t xml:space="preserve"> </w:t>
              </w:r>
            </w:ins>
            <w:ins w:id="67" w:author="Ric Ric" w:date="2021-04-13T13:49:00Z">
              <w:r w:rsidR="0026240C">
                <w:rPr>
                  <w:rFonts w:ascii="Times New Roman" w:hAnsi="Times New Roman"/>
                  <w:sz w:val="28"/>
                  <w:szCs w:val="28"/>
                </w:rPr>
                <w:t xml:space="preserve">которые уже не соответствуют настоящим потребностям </w:t>
              </w:r>
            </w:ins>
            <w:ins w:id="68" w:author="Ric Ric" w:date="2021-04-13T13:50:00Z">
              <w:r w:rsidR="000375C6">
                <w:rPr>
                  <w:rFonts w:ascii="Times New Roman" w:hAnsi="Times New Roman"/>
                  <w:sz w:val="28"/>
                  <w:szCs w:val="28"/>
                </w:rPr>
                <w:t>потребителей</w:t>
              </w:r>
            </w:ins>
          </w:p>
          <w:p w14:paraId="16F8C960" w14:textId="0EF17D4D" w:rsidR="000375C6" w:rsidRPr="00E13398" w:rsidRDefault="000375C6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69" w:author="Ric Ric" w:date="2021-04-13T13:50:00Z">
              <w:r>
                <w:rPr>
                  <w:rFonts w:ascii="Times New Roman" w:hAnsi="Times New Roman"/>
                  <w:sz w:val="28"/>
                  <w:szCs w:val="28"/>
                </w:rPr>
                <w:t>- от</w:t>
              </w:r>
            </w:ins>
            <w:ins w:id="70" w:author="Ric Ric" w:date="2021-04-13T13:51:00Z">
              <w:r>
                <w:rPr>
                  <w:rFonts w:ascii="Times New Roman" w:hAnsi="Times New Roman"/>
                  <w:sz w:val="28"/>
                  <w:szCs w:val="28"/>
                </w:rPr>
                <w:t>сутствие адекватного</w:t>
              </w:r>
              <w:r w:rsidR="00085C81">
                <w:rPr>
                  <w:rFonts w:ascii="Times New Roman" w:hAnsi="Times New Roman"/>
                  <w:sz w:val="28"/>
                  <w:szCs w:val="28"/>
                </w:rPr>
                <w:t xml:space="preserve"> общего</w:t>
              </w:r>
              <w:r>
                <w:rPr>
                  <w:rFonts w:ascii="Times New Roman" w:hAnsi="Times New Roman"/>
                  <w:sz w:val="28"/>
                  <w:szCs w:val="28"/>
                </w:rPr>
                <w:t xml:space="preserve"> анализа </w:t>
              </w:r>
              <w:r w:rsidR="00085C81">
                <w:rPr>
                  <w:rFonts w:ascii="Times New Roman" w:hAnsi="Times New Roman"/>
                  <w:sz w:val="28"/>
                  <w:szCs w:val="28"/>
                </w:rPr>
                <w:t xml:space="preserve">быстроменяющейся </w:t>
              </w:r>
            </w:ins>
            <w:ins w:id="71" w:author="Ric Ric" w:date="2021-04-13T13:52:00Z">
              <w:r w:rsidR="00085C81">
                <w:rPr>
                  <w:rFonts w:ascii="Times New Roman" w:hAnsi="Times New Roman"/>
                  <w:sz w:val="28"/>
                  <w:szCs w:val="28"/>
                </w:rPr>
                <w:t>ситуации в отрасли</w:t>
              </w:r>
            </w:ins>
          </w:p>
        </w:tc>
      </w:tr>
    </w:tbl>
    <w:p w14:paraId="270F9070" w14:textId="77777777" w:rsidR="00691C87" w:rsidRDefault="00691C87" w:rsidP="00691C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24D59B" w14:textId="77777777" w:rsidR="00E13398" w:rsidRDefault="00474C37" w:rsidP="0042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13398" w:rsidRPr="00E13398">
        <w:rPr>
          <w:rFonts w:ascii="Times New Roman" w:hAnsi="Times New Roman" w:cs="Times New Roman"/>
          <w:sz w:val="28"/>
          <w:szCs w:val="28"/>
        </w:rPr>
        <w:t>Вам необходимо ознакомиться более подробно с концепцией промышленных революций П.Г. Щедровицкого (материалы доступны по ссылкам в дополнительных материала</w:t>
      </w:r>
      <w:r w:rsidR="00E13398">
        <w:rPr>
          <w:rFonts w:ascii="Times New Roman" w:hAnsi="Times New Roman" w:cs="Times New Roman"/>
          <w:sz w:val="28"/>
          <w:szCs w:val="28"/>
        </w:rPr>
        <w:t xml:space="preserve">х). </w:t>
      </w:r>
    </w:p>
    <w:p w14:paraId="6F2368A2" w14:textId="77777777" w:rsidR="00423378" w:rsidRDefault="00E13398" w:rsidP="0042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Ответьте на заданный вопрос: </w:t>
      </w:r>
      <w:r w:rsidR="003437E6">
        <w:rPr>
          <w:rFonts w:ascii="Times New Roman" w:hAnsi="Times New Roman" w:cs="Times New Roman"/>
          <w:sz w:val="28"/>
          <w:szCs w:val="28"/>
        </w:rPr>
        <w:t>«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Какие инновации 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>ы можете предложить в рамках своей профессии, способствующие развитию индустрии 4.0 или каким образом вы как специалист можете способствовать развитию в целом?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14:paraId="3C71FA13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93820A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Изучите прогноз научно-технологического развития России</w:t>
      </w:r>
      <w:r w:rsidR="00BD2E9C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2030 (по направлениям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 смежным с вашей профессией). Для этого необходимо набрать в поисковой строке «стратегия научно-технологического развития России</w:t>
      </w:r>
      <w:r w:rsidR="00BD2E9C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2030».</w:t>
      </w:r>
    </w:p>
    <w:p w14:paraId="64F0C359" w14:textId="77777777" w:rsidR="00E13398" w:rsidRP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Изучите мнение футурологов по направлениям, смежным с вашей профессией. Для этого необходимо набрать в поисковой строке, например, «футурологический прогноз в машиностроении». В приведённой </w:t>
      </w:r>
      <w:r w:rsidR="003437E6"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ниже 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>таблице обозначьте 3 прогноза, которые потенциально можно превратить в бизнес-идею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875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3.</w:t>
      </w:r>
    </w:p>
    <w:p w14:paraId="03832825" w14:textId="77777777" w:rsidR="00E13398" w:rsidRPr="0012674E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A7BBC0" w14:textId="77777777" w:rsidR="003437E6" w:rsidRDefault="00E13398" w:rsidP="008B782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3 </w:t>
      </w:r>
    </w:p>
    <w:p w14:paraId="12DAAA51" w14:textId="77777777" w:rsidR="00E13398" w:rsidRDefault="00E13398" w:rsidP="008B78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Прогнозы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E13398" w:rsidRPr="004D3249" w14:paraId="5298E792" w14:textId="77777777" w:rsidTr="00E748DA">
        <w:tc>
          <w:tcPr>
            <w:tcW w:w="1980" w:type="dxa"/>
          </w:tcPr>
          <w:p w14:paraId="69C498AD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Направление</w:t>
            </w:r>
          </w:p>
        </w:tc>
        <w:tc>
          <w:tcPr>
            <w:tcW w:w="7371" w:type="dxa"/>
          </w:tcPr>
          <w:p w14:paraId="362207F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Прогноз </w:t>
            </w:r>
          </w:p>
        </w:tc>
      </w:tr>
      <w:tr w:rsidR="00E13398" w:rsidRPr="004D3249" w14:paraId="63765E24" w14:textId="77777777" w:rsidTr="00E748DA">
        <w:tc>
          <w:tcPr>
            <w:tcW w:w="1980" w:type="dxa"/>
            <w:vMerge w:val="restart"/>
          </w:tcPr>
          <w:p w14:paraId="4EF8BF81" w14:textId="4962D58E" w:rsidR="00E13398" w:rsidRPr="00E13398" w:rsidRDefault="00E9181D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72" w:author="Ric Ric" w:date="2021-04-13T14:57:00Z">
              <w:r>
                <w:rPr>
                  <w:rFonts w:ascii="Times New Roman" w:hAnsi="Times New Roman"/>
                  <w:sz w:val="28"/>
                  <w:szCs w:val="28"/>
                </w:rPr>
                <w:t>Прикладная информати</w:t>
              </w:r>
            </w:ins>
            <w:ins w:id="73" w:author="Ric Ric" w:date="2021-04-13T14:58:00Z">
              <w:r>
                <w:rPr>
                  <w:rFonts w:ascii="Times New Roman" w:hAnsi="Times New Roman"/>
                  <w:sz w:val="28"/>
                  <w:szCs w:val="28"/>
                </w:rPr>
                <w:t>ка</w:t>
              </w:r>
            </w:ins>
          </w:p>
        </w:tc>
        <w:tc>
          <w:tcPr>
            <w:tcW w:w="7371" w:type="dxa"/>
          </w:tcPr>
          <w:p w14:paraId="37D78E2E" w14:textId="3E2A8ACB" w:rsidR="00E13398" w:rsidRPr="00E13398" w:rsidRDefault="00F344EE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74" w:author="Ric Ric" w:date="2021-04-13T15:01:00Z">
              <w:r w:rsidRPr="00F344EE">
                <w:rPr>
                  <w:rFonts w:ascii="Times New Roman" w:hAnsi="Times New Roman"/>
                  <w:sz w:val="28"/>
                  <w:szCs w:val="28"/>
                </w:rPr>
                <w:t>устранено противоречивое состояние между огромным количеством информации и информационной недостаточностью</w:t>
              </w:r>
            </w:ins>
          </w:p>
        </w:tc>
      </w:tr>
      <w:tr w:rsidR="00E13398" w:rsidRPr="004D3249" w14:paraId="2BEA244F" w14:textId="77777777" w:rsidTr="00E748DA">
        <w:tc>
          <w:tcPr>
            <w:tcW w:w="1980" w:type="dxa"/>
            <w:vMerge/>
          </w:tcPr>
          <w:p w14:paraId="4F066657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4390FA96" w14:textId="4F12F755" w:rsidR="00E13398" w:rsidRPr="00E13398" w:rsidRDefault="009F0888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75" w:author="Ric Ric" w:date="2021-04-13T15:02:00Z">
              <w:r w:rsidRPr="009F0888">
                <w:rPr>
                  <w:rFonts w:ascii="Times New Roman" w:hAnsi="Times New Roman"/>
                  <w:sz w:val="28"/>
                  <w:szCs w:val="28"/>
                </w:rPr>
                <w:t>Основным форматом прогресса будет информационное представление экономики</w:t>
              </w:r>
            </w:ins>
          </w:p>
        </w:tc>
      </w:tr>
      <w:tr w:rsidR="00E13398" w:rsidRPr="004D3249" w14:paraId="5AB4EDC9" w14:textId="77777777" w:rsidTr="00E748DA">
        <w:tc>
          <w:tcPr>
            <w:tcW w:w="1980" w:type="dxa"/>
            <w:vMerge/>
          </w:tcPr>
          <w:p w14:paraId="507FC00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4FF73B90" w14:textId="519B2EFE" w:rsidR="00E13398" w:rsidRPr="00E13398" w:rsidRDefault="00633D15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76" w:author="Ric Ric" w:date="2021-04-13T15:04:00Z">
              <w:r w:rsidRPr="00633D15">
                <w:rPr>
                  <w:rFonts w:ascii="Times New Roman" w:hAnsi="Times New Roman"/>
                  <w:sz w:val="28"/>
                  <w:szCs w:val="28"/>
                </w:rPr>
                <w:t>При помощи методов информатики осуществлён неограниченный доступ практически всех людей к информационному достоянию человеческой цивилизации</w:t>
              </w:r>
            </w:ins>
          </w:p>
        </w:tc>
      </w:tr>
    </w:tbl>
    <w:p w14:paraId="6A131621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44CF38" w14:textId="77777777" w:rsidR="003245D4" w:rsidRPr="00E13398" w:rsidRDefault="00474C37" w:rsidP="00410E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13398" w:rsidRPr="00E13398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зучите предлагаемые в дополнительных материалах карты трендов. В рамках своей профессии выпишите 2 тренда и предложите идею для стартапа.</w:t>
      </w:r>
      <w:r w:rsidR="00A87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4.</w:t>
      </w:r>
    </w:p>
    <w:p w14:paraId="5FCE9260" w14:textId="77777777" w:rsidR="00E13398" w:rsidRDefault="00E13398" w:rsidP="00410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D2509C" w14:textId="77777777" w:rsidR="003437E6" w:rsidRDefault="003245D4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4 </w:t>
      </w:r>
    </w:p>
    <w:p w14:paraId="296B1B15" w14:textId="77777777" w:rsidR="003245D4" w:rsidRPr="00423378" w:rsidRDefault="003437E6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13398">
        <w:rPr>
          <w:rFonts w:ascii="Times New Roman" w:hAnsi="Times New Roman" w:cs="Times New Roman"/>
          <w:sz w:val="28"/>
          <w:szCs w:val="28"/>
        </w:rPr>
        <w:t>ренды и идеи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3398" w:rsidRPr="004D3249" w14:paraId="12125013" w14:textId="77777777" w:rsidTr="00E13398">
        <w:tc>
          <w:tcPr>
            <w:tcW w:w="3116" w:type="dxa"/>
          </w:tcPr>
          <w:p w14:paraId="0CFAC72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Тренд</w:t>
            </w:r>
          </w:p>
        </w:tc>
        <w:tc>
          <w:tcPr>
            <w:tcW w:w="3117" w:type="dxa"/>
          </w:tcPr>
          <w:p w14:paraId="0BB5EFF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Период наступления</w:t>
            </w:r>
          </w:p>
        </w:tc>
        <w:tc>
          <w:tcPr>
            <w:tcW w:w="3117" w:type="dxa"/>
          </w:tcPr>
          <w:p w14:paraId="5DC2B7CE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Идея для стартапа</w:t>
            </w:r>
          </w:p>
        </w:tc>
      </w:tr>
      <w:tr w:rsidR="00E13398" w:rsidRPr="004D3249" w14:paraId="0839F2CA" w14:textId="77777777" w:rsidTr="00E13398">
        <w:tc>
          <w:tcPr>
            <w:tcW w:w="3116" w:type="dxa"/>
          </w:tcPr>
          <w:p w14:paraId="6396B481" w14:textId="50BA09AC" w:rsidR="00E13398" w:rsidRPr="00E13398" w:rsidRDefault="00762BD2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77" w:author="Ric Ric" w:date="2021-04-13T19:51:00Z">
              <w:r>
                <w:rPr>
                  <w:rFonts w:ascii="Times New Roman" w:hAnsi="Times New Roman"/>
                  <w:sz w:val="28"/>
                  <w:szCs w:val="28"/>
                </w:rPr>
                <w:t xml:space="preserve">Получение высшего </w:t>
              </w:r>
            </w:ins>
            <w:ins w:id="78" w:author="Ric Ric" w:date="2021-04-13T19:52:00Z">
              <w:r>
                <w:rPr>
                  <w:rFonts w:ascii="Times New Roman" w:hAnsi="Times New Roman"/>
                  <w:sz w:val="28"/>
                  <w:szCs w:val="28"/>
                </w:rPr>
                <w:t>образования дистанционно</w:t>
              </w:r>
            </w:ins>
          </w:p>
        </w:tc>
        <w:tc>
          <w:tcPr>
            <w:tcW w:w="3117" w:type="dxa"/>
          </w:tcPr>
          <w:p w14:paraId="27979D45" w14:textId="2731792C" w:rsidR="00E13398" w:rsidRPr="00E13398" w:rsidRDefault="00762BD2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79" w:author="Ric Ric" w:date="2021-04-13T19:52:00Z">
              <w:r>
                <w:rPr>
                  <w:rFonts w:ascii="Times New Roman" w:hAnsi="Times New Roman"/>
                  <w:sz w:val="28"/>
                  <w:szCs w:val="28"/>
                </w:rPr>
                <w:t>2015</w:t>
              </w:r>
            </w:ins>
          </w:p>
        </w:tc>
        <w:tc>
          <w:tcPr>
            <w:tcW w:w="3117" w:type="dxa"/>
          </w:tcPr>
          <w:p w14:paraId="7E7922D3" w14:textId="1884309E" w:rsidR="00E13398" w:rsidRPr="00E13398" w:rsidRDefault="00762BD2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80" w:author="Ric Ric" w:date="2021-04-13T19:52:00Z">
              <w:r>
                <w:rPr>
                  <w:rFonts w:ascii="Times New Roman" w:hAnsi="Times New Roman"/>
                  <w:sz w:val="28"/>
                  <w:szCs w:val="28"/>
                </w:rPr>
                <w:t xml:space="preserve">Площадка народный </w:t>
              </w:r>
              <w:r w:rsidR="005247D6">
                <w:rPr>
                  <w:rFonts w:ascii="Times New Roman" w:hAnsi="Times New Roman"/>
                  <w:sz w:val="28"/>
                  <w:szCs w:val="28"/>
                </w:rPr>
                <w:t xml:space="preserve">университет </w:t>
              </w:r>
            </w:ins>
            <w:ins w:id="81" w:author="Ric Ric" w:date="2021-04-13T19:53:00Z">
              <w:r w:rsidR="005247D6">
                <w:rPr>
                  <w:rFonts w:ascii="Times New Roman" w:hAnsi="Times New Roman"/>
                  <w:sz w:val="28"/>
                  <w:szCs w:val="28"/>
                </w:rPr>
                <w:t xml:space="preserve">с открытыми курсами по всем </w:t>
              </w:r>
              <w:r w:rsidR="00FD09BA">
                <w:rPr>
                  <w:rFonts w:ascii="Times New Roman" w:hAnsi="Times New Roman"/>
                  <w:sz w:val="28"/>
                  <w:szCs w:val="28"/>
                </w:rPr>
                <w:t>направлениям</w:t>
              </w:r>
            </w:ins>
          </w:p>
        </w:tc>
      </w:tr>
      <w:tr w:rsidR="00E13398" w:rsidRPr="004D3249" w14:paraId="295D1202" w14:textId="77777777" w:rsidTr="00E13398">
        <w:tc>
          <w:tcPr>
            <w:tcW w:w="3116" w:type="dxa"/>
          </w:tcPr>
          <w:p w14:paraId="3223E5D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635DE6C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BA2A33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88AF10" w14:textId="77777777" w:rsidR="00E13398" w:rsidRDefault="00E13398" w:rsidP="003245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B0FEF0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Изучите в сети </w:t>
      </w:r>
      <w:r w:rsidR="003437E6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нтернет прогнозы трендов, интересных для </w:t>
      </w:r>
      <w:proofErr w:type="gramStart"/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ас 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437E6">
        <w:rPr>
          <w:rFonts w:ascii="Times New Roman" w:hAnsi="Times New Roman" w:cs="Times New Roman"/>
          <w:sz w:val="28"/>
          <w:szCs w:val="28"/>
        </w:rPr>
        <w:t xml:space="preserve">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рамках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ашей профессии (пример: тренды в одежде</w:t>
      </w:r>
      <w:r w:rsidR="003437E6">
        <w:rPr>
          <w:rFonts w:ascii="Times New Roman" w:hAnsi="Times New Roman" w:cs="Times New Roman"/>
          <w:sz w:val="28"/>
          <w:szCs w:val="28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</w:rPr>
        <w:t>2020).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5.</w:t>
      </w:r>
    </w:p>
    <w:p w14:paraId="2130F60F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393F8A" w14:textId="77777777" w:rsidR="00884FA1" w:rsidRDefault="00884FA1" w:rsidP="008B782C">
      <w:pPr>
        <w:spacing w:line="360" w:lineRule="auto"/>
        <w:jc w:val="right"/>
        <w:rPr>
          <w:ins w:id="82" w:author="Ric Ric" w:date="2021-04-13T19:36:00Z"/>
          <w:rFonts w:ascii="Times New Roman" w:hAnsi="Times New Roman" w:cs="Times New Roman"/>
          <w:sz w:val="28"/>
          <w:szCs w:val="28"/>
        </w:rPr>
      </w:pPr>
    </w:p>
    <w:p w14:paraId="58B5341C" w14:textId="77777777" w:rsidR="00884FA1" w:rsidRDefault="00884FA1" w:rsidP="008B782C">
      <w:pPr>
        <w:spacing w:line="360" w:lineRule="auto"/>
        <w:jc w:val="right"/>
        <w:rPr>
          <w:ins w:id="83" w:author="Ric Ric" w:date="2021-04-13T19:36:00Z"/>
          <w:rFonts w:ascii="Times New Roman" w:hAnsi="Times New Roman" w:cs="Times New Roman"/>
          <w:sz w:val="28"/>
          <w:szCs w:val="28"/>
        </w:rPr>
      </w:pPr>
    </w:p>
    <w:p w14:paraId="30C79F3D" w14:textId="77777777" w:rsidR="00884FA1" w:rsidRDefault="00884FA1" w:rsidP="008B782C">
      <w:pPr>
        <w:spacing w:line="360" w:lineRule="auto"/>
        <w:jc w:val="right"/>
        <w:rPr>
          <w:ins w:id="84" w:author="Ric Ric" w:date="2021-04-13T19:36:00Z"/>
          <w:rFonts w:ascii="Times New Roman" w:hAnsi="Times New Roman" w:cs="Times New Roman"/>
          <w:sz w:val="28"/>
          <w:szCs w:val="28"/>
        </w:rPr>
      </w:pPr>
    </w:p>
    <w:p w14:paraId="0213E33D" w14:textId="77777777" w:rsidR="00884FA1" w:rsidRDefault="00884FA1" w:rsidP="008B782C">
      <w:pPr>
        <w:spacing w:line="360" w:lineRule="auto"/>
        <w:jc w:val="right"/>
        <w:rPr>
          <w:ins w:id="85" w:author="Ric Ric" w:date="2021-04-13T19:36:00Z"/>
          <w:rFonts w:ascii="Times New Roman" w:hAnsi="Times New Roman" w:cs="Times New Roman"/>
          <w:sz w:val="28"/>
          <w:szCs w:val="28"/>
        </w:rPr>
      </w:pPr>
    </w:p>
    <w:p w14:paraId="5D9A103B" w14:textId="77777777" w:rsidR="00884FA1" w:rsidRDefault="00884FA1" w:rsidP="008B782C">
      <w:pPr>
        <w:spacing w:line="360" w:lineRule="auto"/>
        <w:jc w:val="right"/>
        <w:rPr>
          <w:ins w:id="86" w:author="Ric Ric" w:date="2021-04-13T19:36:00Z"/>
          <w:rFonts w:ascii="Times New Roman" w:hAnsi="Times New Roman" w:cs="Times New Roman"/>
          <w:sz w:val="28"/>
          <w:szCs w:val="28"/>
        </w:rPr>
      </w:pPr>
    </w:p>
    <w:p w14:paraId="5A29DC61" w14:textId="77777777" w:rsidR="00884FA1" w:rsidRDefault="00884FA1" w:rsidP="008B782C">
      <w:pPr>
        <w:spacing w:line="360" w:lineRule="auto"/>
        <w:jc w:val="right"/>
        <w:rPr>
          <w:ins w:id="87" w:author="Ric Ric" w:date="2021-04-13T19:36:00Z"/>
          <w:rFonts w:ascii="Times New Roman" w:hAnsi="Times New Roman" w:cs="Times New Roman"/>
          <w:sz w:val="28"/>
          <w:szCs w:val="28"/>
        </w:rPr>
      </w:pPr>
    </w:p>
    <w:p w14:paraId="6E5C721E" w14:textId="7A6D9CEB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74C37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2D7FA" w14:textId="77777777"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Тренды-прогнозы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14:paraId="02650190" w14:textId="77777777" w:rsidTr="00E13398">
        <w:tc>
          <w:tcPr>
            <w:tcW w:w="4678" w:type="dxa"/>
          </w:tcPr>
          <w:p w14:paraId="7B7489C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Интересный тренд</w:t>
            </w:r>
          </w:p>
        </w:tc>
        <w:tc>
          <w:tcPr>
            <w:tcW w:w="4678" w:type="dxa"/>
          </w:tcPr>
          <w:p w14:paraId="40D6902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Тренд-прогноз</w:t>
            </w:r>
          </w:p>
        </w:tc>
      </w:tr>
      <w:tr w:rsidR="00E13398" w:rsidRPr="004D3249" w14:paraId="77940B6C" w14:textId="77777777" w:rsidTr="00E13398">
        <w:tc>
          <w:tcPr>
            <w:tcW w:w="4678" w:type="dxa"/>
          </w:tcPr>
          <w:p w14:paraId="77F9992C" w14:textId="577FA89A" w:rsidR="00E13398" w:rsidRPr="00E13398" w:rsidRDefault="003E0AF1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88" w:author="Ric Ric" w:date="2021-04-13T19:26:00Z">
              <w:r>
                <w:rPr>
                  <w:rFonts w:ascii="Times New Roman" w:hAnsi="Times New Roman"/>
                  <w:sz w:val="28"/>
                  <w:szCs w:val="28"/>
                </w:rPr>
                <w:t xml:space="preserve">Развитие </w:t>
              </w:r>
              <w:r w:rsidR="00691F9F">
                <w:rPr>
                  <w:rFonts w:ascii="Times New Roman" w:hAnsi="Times New Roman"/>
                  <w:sz w:val="28"/>
                  <w:szCs w:val="28"/>
                </w:rPr>
                <w:t xml:space="preserve">поисковых сервисов на </w:t>
              </w:r>
            </w:ins>
            <w:ins w:id="89" w:author="Ric Ric" w:date="2021-04-13T19:27:00Z">
              <w:r w:rsidR="00691F9F">
                <w:rPr>
                  <w:rFonts w:ascii="Times New Roman" w:hAnsi="Times New Roman"/>
                  <w:sz w:val="28"/>
                  <w:szCs w:val="28"/>
                </w:rPr>
                <w:t>основе массовой статистики запросов</w:t>
              </w:r>
            </w:ins>
          </w:p>
        </w:tc>
        <w:tc>
          <w:tcPr>
            <w:tcW w:w="4678" w:type="dxa"/>
          </w:tcPr>
          <w:p w14:paraId="3D761F1A" w14:textId="61866E12" w:rsidR="00E13398" w:rsidRPr="00E13398" w:rsidRDefault="00FA5F09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90" w:author="Ric Ric" w:date="2021-04-13T19:33:00Z">
              <w:r>
                <w:rPr>
                  <w:rFonts w:ascii="Times New Roman" w:hAnsi="Times New Roman"/>
                  <w:sz w:val="28"/>
                  <w:szCs w:val="28"/>
                </w:rPr>
                <w:t>Т</w:t>
              </w:r>
            </w:ins>
            <w:ins w:id="91" w:author="Ric Ric" w:date="2021-04-13T19:26:00Z">
              <w:r w:rsidR="003E0AF1" w:rsidRPr="003E0AF1">
                <w:rPr>
                  <w:rFonts w:ascii="Times New Roman" w:hAnsi="Times New Roman"/>
                  <w:sz w:val="28"/>
                  <w:szCs w:val="28"/>
                </w:rPr>
                <w:t>орговые предприятия начнут внедрять на своих площадках сервисы визуального и голосового поиска товаров</w:t>
              </w:r>
            </w:ins>
          </w:p>
        </w:tc>
      </w:tr>
      <w:tr w:rsidR="00E13398" w:rsidRPr="004D3249" w14:paraId="2E6387C4" w14:textId="77777777" w:rsidTr="00E13398">
        <w:tc>
          <w:tcPr>
            <w:tcW w:w="4678" w:type="dxa"/>
          </w:tcPr>
          <w:p w14:paraId="05872C6B" w14:textId="3DFE9AE4" w:rsidR="00E13398" w:rsidRPr="00E13398" w:rsidRDefault="007E4178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92" w:author="Ric Ric" w:date="2021-04-13T19:32:00Z">
              <w:r>
                <w:rPr>
                  <w:rFonts w:ascii="Times New Roman" w:hAnsi="Times New Roman"/>
                  <w:sz w:val="28"/>
                  <w:szCs w:val="28"/>
                </w:rPr>
                <w:t xml:space="preserve">Переход </w:t>
              </w:r>
            </w:ins>
            <w:ins w:id="93" w:author="Ric Ric" w:date="2021-04-13T19:33:00Z">
              <w:r>
                <w:rPr>
                  <w:rFonts w:ascii="Times New Roman" w:hAnsi="Times New Roman"/>
                  <w:sz w:val="28"/>
                  <w:szCs w:val="28"/>
                </w:rPr>
                <w:t xml:space="preserve">бизнеса на использование удаленных работников </w:t>
              </w:r>
            </w:ins>
          </w:p>
        </w:tc>
        <w:tc>
          <w:tcPr>
            <w:tcW w:w="4678" w:type="dxa"/>
          </w:tcPr>
          <w:p w14:paraId="2DBFB3DA" w14:textId="7338F650" w:rsidR="00E13398" w:rsidRPr="00E13398" w:rsidRDefault="00FA5F09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94" w:author="Ric Ric" w:date="2021-04-13T19:34:00Z">
              <w:r>
                <w:rPr>
                  <w:rFonts w:ascii="Times New Roman" w:hAnsi="Times New Roman"/>
                  <w:sz w:val="28"/>
                  <w:szCs w:val="28"/>
                </w:rPr>
                <w:t xml:space="preserve">Доля работников на удаленке буде составлять </w:t>
              </w:r>
              <w:r w:rsidR="00A94A54">
                <w:rPr>
                  <w:rFonts w:ascii="Times New Roman" w:hAnsi="Times New Roman"/>
                  <w:sz w:val="28"/>
                  <w:szCs w:val="28"/>
                </w:rPr>
                <w:t>более 50</w:t>
              </w:r>
            </w:ins>
            <w:ins w:id="95" w:author="Ric Ric" w:date="2021-04-13T19:35:00Z">
              <w:r w:rsidR="00A94A54">
                <w:rPr>
                  <w:rFonts w:ascii="Times New Roman" w:hAnsi="Times New Roman"/>
                  <w:sz w:val="28"/>
                  <w:szCs w:val="28"/>
                </w:rPr>
                <w:t>% от среднесписочного – офисы будут ре</w:t>
              </w:r>
              <w:r w:rsidR="00884FA1">
                <w:rPr>
                  <w:rFonts w:ascii="Times New Roman" w:hAnsi="Times New Roman"/>
                  <w:sz w:val="28"/>
                  <w:szCs w:val="28"/>
                </w:rPr>
                <w:t>формир</w:t>
              </w:r>
            </w:ins>
            <w:ins w:id="96" w:author="Ric Ric" w:date="2021-04-13T19:36:00Z">
              <w:r w:rsidR="00884FA1">
                <w:rPr>
                  <w:rFonts w:ascii="Times New Roman" w:hAnsi="Times New Roman"/>
                  <w:sz w:val="28"/>
                  <w:szCs w:val="28"/>
                </w:rPr>
                <w:t>ованы по типу МФЦ</w:t>
              </w:r>
            </w:ins>
          </w:p>
        </w:tc>
      </w:tr>
      <w:tr w:rsidR="00E13398" w:rsidRPr="004D3249" w14:paraId="1EF32438" w14:textId="77777777" w:rsidTr="00E13398">
        <w:tc>
          <w:tcPr>
            <w:tcW w:w="4678" w:type="dxa"/>
          </w:tcPr>
          <w:p w14:paraId="3B5C2E50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5A69912C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A613C66" w14:textId="77777777" w:rsidTr="00E13398">
        <w:tc>
          <w:tcPr>
            <w:tcW w:w="4678" w:type="dxa"/>
          </w:tcPr>
          <w:p w14:paraId="70C14D03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42B44FA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35DD62E" w14:textId="77777777" w:rsidTr="00E13398">
        <w:tc>
          <w:tcPr>
            <w:tcW w:w="4678" w:type="dxa"/>
          </w:tcPr>
          <w:p w14:paraId="1F56D066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6085AD7F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258EC17" w14:textId="77777777" w:rsidTr="00E13398">
        <w:tc>
          <w:tcPr>
            <w:tcW w:w="4678" w:type="dxa"/>
          </w:tcPr>
          <w:p w14:paraId="41EE4B8C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6DD51379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87A4C9D" w14:textId="77777777" w:rsidTr="00E13398">
        <w:tc>
          <w:tcPr>
            <w:tcW w:w="4678" w:type="dxa"/>
          </w:tcPr>
          <w:p w14:paraId="4865EDD2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0961655D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6DA2D35" w14:textId="77777777" w:rsidR="00474C37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04FBA1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В дополнительных материалах откройте документ «Знакомство с рынками». Выберите интересные рынки НТИ, изучите описание и обозначьте интересные для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ас направления (необходимо выбрать 2 рынка).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6.</w:t>
      </w:r>
    </w:p>
    <w:p w14:paraId="0936443B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43EEA" w14:textId="77777777" w:rsidR="003437E6" w:rsidRDefault="003437E6" w:rsidP="00E13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E4251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6 </w:t>
      </w:r>
    </w:p>
    <w:p w14:paraId="5152F6D1" w14:textId="77777777"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Тренды-прогнозы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14:paraId="65AC4B4B" w14:textId="77777777" w:rsidTr="00E748DA">
        <w:tc>
          <w:tcPr>
            <w:tcW w:w="4678" w:type="dxa"/>
          </w:tcPr>
          <w:p w14:paraId="76D3952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Рынок НТИ</w:t>
            </w:r>
          </w:p>
        </w:tc>
        <w:tc>
          <w:tcPr>
            <w:tcW w:w="4678" w:type="dxa"/>
          </w:tcPr>
          <w:p w14:paraId="2E0DE238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Интересное направление</w:t>
            </w:r>
          </w:p>
        </w:tc>
      </w:tr>
      <w:tr w:rsidR="00E13398" w:rsidRPr="004D3249" w14:paraId="22E6C9A5" w14:textId="77777777" w:rsidTr="00E748DA">
        <w:tc>
          <w:tcPr>
            <w:tcW w:w="4678" w:type="dxa"/>
          </w:tcPr>
          <w:p w14:paraId="1DD16AFE" w14:textId="05112CA2" w:rsidR="00E13398" w:rsidRPr="00E13398" w:rsidRDefault="0021233F" w:rsidP="00E748D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ins w:id="97" w:author="Ric Ric" w:date="2021-04-13T18:04:00Z">
              <w:r>
                <w:rPr>
                  <w:rFonts w:ascii="Times New Roman" w:hAnsi="Times New Roman"/>
                  <w:sz w:val="28"/>
                  <w:szCs w:val="28"/>
                </w:rPr>
                <w:t>ТехНет</w:t>
              </w:r>
            </w:ins>
            <w:proofErr w:type="spellEnd"/>
          </w:p>
        </w:tc>
        <w:tc>
          <w:tcPr>
            <w:tcW w:w="4678" w:type="dxa"/>
          </w:tcPr>
          <w:p w14:paraId="06025796" w14:textId="18EF5E4B" w:rsidR="00E13398" w:rsidRPr="00E13398" w:rsidRDefault="00271A42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98" w:author="Ric Ric" w:date="2021-04-13T18:05:00Z">
              <w:r w:rsidRPr="00271A42">
                <w:rPr>
                  <w:rFonts w:ascii="Times New Roman" w:hAnsi="Times New Roman"/>
                  <w:sz w:val="28"/>
                  <w:szCs w:val="28"/>
                </w:rPr>
                <w:t>информационные системы управления предприятием</w:t>
              </w:r>
            </w:ins>
          </w:p>
        </w:tc>
      </w:tr>
      <w:tr w:rsidR="00E13398" w:rsidRPr="004D3249" w14:paraId="33C7BA45" w14:textId="77777777" w:rsidTr="00E748DA">
        <w:tc>
          <w:tcPr>
            <w:tcW w:w="4678" w:type="dxa"/>
          </w:tcPr>
          <w:p w14:paraId="0AD2829B" w14:textId="72FBDF93" w:rsidR="00E13398" w:rsidRPr="00E13398" w:rsidRDefault="003C4EA9" w:rsidP="00E748D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ins w:id="99" w:author="Ric Ric" w:date="2021-04-13T18:10:00Z">
              <w:r w:rsidRPr="003C4EA9">
                <w:rPr>
                  <w:rFonts w:ascii="Times New Roman" w:hAnsi="Times New Roman"/>
                  <w:sz w:val="28"/>
                  <w:szCs w:val="28"/>
                </w:rPr>
                <w:t>Энерджи</w:t>
              </w:r>
              <w:r w:rsidR="00FE0B95">
                <w:rPr>
                  <w:rFonts w:ascii="Times New Roman" w:hAnsi="Times New Roman"/>
                  <w:sz w:val="28"/>
                  <w:szCs w:val="28"/>
                </w:rPr>
                <w:t>Н</w:t>
              </w:r>
              <w:r w:rsidRPr="003C4EA9">
                <w:rPr>
                  <w:rFonts w:ascii="Times New Roman" w:hAnsi="Times New Roman"/>
                  <w:sz w:val="28"/>
                  <w:szCs w:val="28"/>
                </w:rPr>
                <w:t>ет</w:t>
              </w:r>
            </w:ins>
            <w:proofErr w:type="spellEnd"/>
          </w:p>
        </w:tc>
        <w:tc>
          <w:tcPr>
            <w:tcW w:w="4678" w:type="dxa"/>
          </w:tcPr>
          <w:p w14:paraId="48E9289C" w14:textId="0110FC76" w:rsidR="00E13398" w:rsidRPr="00E13398" w:rsidRDefault="003C4EA9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100" w:author="Ric Ric" w:date="2021-04-13T18:09:00Z">
              <w:r w:rsidRPr="003C4EA9">
                <w:rPr>
                  <w:rFonts w:ascii="Times New Roman" w:hAnsi="Times New Roman"/>
                  <w:sz w:val="28"/>
                  <w:szCs w:val="28"/>
                </w:rPr>
                <w:t>Персональная энергетика и потребительские сервисы</w:t>
              </w:r>
            </w:ins>
          </w:p>
        </w:tc>
      </w:tr>
    </w:tbl>
    <w:p w14:paraId="1041BB7E" w14:textId="77777777" w:rsidR="00E13398" w:rsidDel="00FD09BA" w:rsidRDefault="00E13398" w:rsidP="00E13398">
      <w:pPr>
        <w:spacing w:line="360" w:lineRule="auto"/>
        <w:rPr>
          <w:del w:id="101" w:author="Ric Ric" w:date="2021-04-13T19:54:00Z"/>
          <w:rFonts w:ascii="Times New Roman" w:hAnsi="Times New Roman" w:cs="Times New Roman"/>
          <w:sz w:val="28"/>
          <w:szCs w:val="28"/>
        </w:rPr>
      </w:pPr>
    </w:p>
    <w:p w14:paraId="057D516A" w14:textId="45D10A18" w:rsidR="00113FC6" w:rsidRDefault="00474C37">
      <w:pPr>
        <w:spacing w:after="0" w:line="360" w:lineRule="auto"/>
        <w:ind w:firstLine="709"/>
        <w:jc w:val="both"/>
        <w:rPr>
          <w:ins w:id="102" w:author="Ric Ric" w:date="2021-04-13T19:46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E13398" w:rsidRPr="00E13398">
        <w:rPr>
          <w:rFonts w:ascii="Times New Roman" w:hAnsi="Times New Roman" w:cs="Times New Roman"/>
          <w:sz w:val="28"/>
          <w:szCs w:val="28"/>
        </w:rPr>
        <w:t>Скачайте матрицу НТИ</w:t>
      </w:r>
      <w:r w:rsidR="002C06A1">
        <w:rPr>
          <w:rFonts w:ascii="Times New Roman" w:hAnsi="Times New Roman" w:cs="Times New Roman"/>
          <w:sz w:val="28"/>
          <w:szCs w:val="28"/>
        </w:rPr>
        <w:t xml:space="preserve"> </w:t>
      </w:r>
      <w:r w:rsidR="002C06A1" w:rsidRPr="002C06A1">
        <w:rPr>
          <w:rFonts w:ascii="Times New Roman" w:hAnsi="Times New Roman" w:cs="Times New Roman"/>
          <w:sz w:val="28"/>
          <w:szCs w:val="28"/>
        </w:rPr>
        <w:t xml:space="preserve">(находится в дополнительных материалах) </w:t>
      </w:r>
      <w:r w:rsidR="00E13398" w:rsidRPr="002C06A1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 для выбранных 2 рынков. На пересечении с технологиями сгенерируйте свои идеи.</w:t>
      </w:r>
      <w:r w:rsidR="002C0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BCA8F" w14:textId="54A6D4CC" w:rsidR="00113FC6" w:rsidRDefault="00113FC6" w:rsidP="00E13398">
      <w:pPr>
        <w:spacing w:after="0" w:line="360" w:lineRule="auto"/>
        <w:ind w:firstLine="709"/>
        <w:jc w:val="both"/>
        <w:rPr>
          <w:ins w:id="103" w:author="Ric Ric" w:date="2021-04-13T19:46:00Z"/>
          <w:rFonts w:ascii="Times New Roman" w:hAnsi="Times New Roman" w:cs="Times New Roman"/>
          <w:sz w:val="28"/>
          <w:szCs w:val="28"/>
        </w:rPr>
      </w:pPr>
    </w:p>
    <w:tbl>
      <w:tblPr>
        <w:tblW w:w="9679" w:type="dxa"/>
        <w:tblLook w:val="04A0" w:firstRow="1" w:lastRow="0" w:firstColumn="1" w:lastColumn="0" w:noHBand="0" w:noVBand="1"/>
      </w:tblPr>
      <w:tblGrid>
        <w:gridCol w:w="1662"/>
        <w:gridCol w:w="1493"/>
        <w:gridCol w:w="1613"/>
        <w:gridCol w:w="1734"/>
        <w:gridCol w:w="1719"/>
        <w:gridCol w:w="1515"/>
      </w:tblGrid>
      <w:tr w:rsidR="00BC5529" w:rsidRPr="00BC5529" w14:paraId="07AAFA57" w14:textId="77777777" w:rsidTr="00BC5529">
        <w:trPr>
          <w:trHeight w:val="1500"/>
          <w:ins w:id="104" w:author="Ric Ric" w:date="2021-04-13T19:47:00Z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A8AC2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0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0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Технологии Рынки</w:t>
              </w:r>
            </w:ins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7C89EE2B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0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0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Искусственный интеллект</w:t>
              </w:r>
            </w:ins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5282E294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0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1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Технологии создания новых и портативных источников энергии</w:t>
              </w:r>
            </w:ins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023B2475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1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1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Новые производственные технологии</w:t>
              </w:r>
            </w:ins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31F24411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1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1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Нейротехнологии</w:t>
              </w:r>
              <w:proofErr w:type="spellEnd"/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, технологии виртуальной и дополненной реальностей</w:t>
              </w:r>
            </w:ins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362A166C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1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1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Технологии компонентов робототехники и мехатроники</w:t>
              </w:r>
            </w:ins>
          </w:p>
        </w:tc>
      </w:tr>
      <w:tr w:rsidR="00BC5529" w:rsidRPr="00BC5529" w14:paraId="7E3DCA09" w14:textId="77777777" w:rsidTr="00BC5529">
        <w:trPr>
          <w:trHeight w:val="300"/>
          <w:ins w:id="117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5528B8F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1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1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Аэронет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0D062" w14:textId="77777777" w:rsidR="00BC5529" w:rsidRPr="00BC5529" w:rsidRDefault="00BC5529" w:rsidP="00BC5529">
            <w:pPr>
              <w:spacing w:after="0" w:line="240" w:lineRule="auto"/>
              <w:rPr>
                <w:ins w:id="12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2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6F481" w14:textId="77777777" w:rsidR="00BC5529" w:rsidRPr="00BC5529" w:rsidRDefault="00BC5529" w:rsidP="00BC5529">
            <w:pPr>
              <w:spacing w:after="0" w:line="240" w:lineRule="auto"/>
              <w:rPr>
                <w:ins w:id="12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2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EB57A" w14:textId="77777777" w:rsidR="00BC5529" w:rsidRPr="00BC5529" w:rsidRDefault="00BC5529" w:rsidP="00BC5529">
            <w:pPr>
              <w:spacing w:after="0" w:line="240" w:lineRule="auto"/>
              <w:rPr>
                <w:ins w:id="12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2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50781" w14:textId="77777777" w:rsidR="00BC5529" w:rsidRPr="00BC5529" w:rsidRDefault="00BC5529" w:rsidP="00BC5529">
            <w:pPr>
              <w:spacing w:after="0" w:line="240" w:lineRule="auto"/>
              <w:rPr>
                <w:ins w:id="12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2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D8ED7" w14:textId="77777777" w:rsidR="00BC5529" w:rsidRPr="00BC5529" w:rsidRDefault="00BC5529" w:rsidP="00BC5529">
            <w:pPr>
              <w:spacing w:after="0" w:line="240" w:lineRule="auto"/>
              <w:rPr>
                <w:ins w:id="12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2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131DC7C9" w14:textId="77777777" w:rsidTr="00BC5529">
        <w:trPr>
          <w:trHeight w:val="300"/>
          <w:ins w:id="130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37CA5E5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3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3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Маринет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507F2" w14:textId="77777777" w:rsidR="00BC5529" w:rsidRPr="00BC5529" w:rsidRDefault="00BC5529" w:rsidP="00BC5529">
            <w:pPr>
              <w:spacing w:after="0" w:line="240" w:lineRule="auto"/>
              <w:rPr>
                <w:ins w:id="13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3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ED33C" w14:textId="77777777" w:rsidR="00BC5529" w:rsidRPr="00BC5529" w:rsidRDefault="00BC5529" w:rsidP="00BC5529">
            <w:pPr>
              <w:spacing w:after="0" w:line="240" w:lineRule="auto"/>
              <w:rPr>
                <w:ins w:id="13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3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A9C9B" w14:textId="77777777" w:rsidR="00BC5529" w:rsidRPr="00BC5529" w:rsidRDefault="00BC5529" w:rsidP="00BC5529">
            <w:pPr>
              <w:spacing w:after="0" w:line="240" w:lineRule="auto"/>
              <w:rPr>
                <w:ins w:id="13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3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6D13B" w14:textId="77777777" w:rsidR="00BC5529" w:rsidRPr="00BC5529" w:rsidRDefault="00BC5529" w:rsidP="00BC5529">
            <w:pPr>
              <w:spacing w:after="0" w:line="240" w:lineRule="auto"/>
              <w:rPr>
                <w:ins w:id="13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4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5A5FD" w14:textId="77777777" w:rsidR="00BC5529" w:rsidRPr="00BC5529" w:rsidRDefault="00BC5529" w:rsidP="00BC5529">
            <w:pPr>
              <w:spacing w:after="0" w:line="240" w:lineRule="auto"/>
              <w:rPr>
                <w:ins w:id="14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4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3655AAFE" w14:textId="77777777" w:rsidTr="00BC5529">
        <w:trPr>
          <w:trHeight w:val="300"/>
          <w:ins w:id="143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8861A92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4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4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Технет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647DA" w14:textId="77777777" w:rsidR="00BC5529" w:rsidRPr="00BC5529" w:rsidRDefault="00BC5529" w:rsidP="00BC5529">
            <w:pPr>
              <w:spacing w:after="0" w:line="240" w:lineRule="auto"/>
              <w:rPr>
                <w:ins w:id="14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4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F56EE" w14:textId="77777777" w:rsidR="00BC5529" w:rsidRPr="00BC5529" w:rsidRDefault="00BC5529" w:rsidP="00BC5529">
            <w:pPr>
              <w:spacing w:after="0" w:line="240" w:lineRule="auto"/>
              <w:rPr>
                <w:ins w:id="14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4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6AF0B" w14:textId="77777777" w:rsidR="00BC5529" w:rsidRPr="00BC5529" w:rsidRDefault="00BC5529" w:rsidP="00BC5529">
            <w:pPr>
              <w:spacing w:after="0" w:line="240" w:lineRule="auto"/>
              <w:rPr>
                <w:ins w:id="15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5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616E2" w14:textId="77777777" w:rsidR="00BC5529" w:rsidRPr="00BC5529" w:rsidRDefault="00BC5529" w:rsidP="00BC5529">
            <w:pPr>
              <w:spacing w:after="0" w:line="240" w:lineRule="auto"/>
              <w:rPr>
                <w:ins w:id="15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5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8A66E" w14:textId="77777777" w:rsidR="00BC5529" w:rsidRPr="00BC5529" w:rsidRDefault="00BC5529" w:rsidP="00BC5529">
            <w:pPr>
              <w:spacing w:after="0" w:line="240" w:lineRule="auto"/>
              <w:rPr>
                <w:ins w:id="15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5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1DE3B8D8" w14:textId="77777777" w:rsidTr="00BC5529">
        <w:trPr>
          <w:trHeight w:val="300"/>
          <w:ins w:id="156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F8DB4BC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5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5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Энерджинет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B3756" w14:textId="77777777" w:rsidR="00BC5529" w:rsidRPr="00BC5529" w:rsidRDefault="00BC5529" w:rsidP="00BC5529">
            <w:pPr>
              <w:spacing w:after="0" w:line="240" w:lineRule="auto"/>
              <w:rPr>
                <w:ins w:id="15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6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6AA12" w14:textId="77777777" w:rsidR="00BC5529" w:rsidRPr="00BC5529" w:rsidRDefault="00BC5529" w:rsidP="00BC5529">
            <w:pPr>
              <w:spacing w:after="0" w:line="240" w:lineRule="auto"/>
              <w:rPr>
                <w:ins w:id="16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6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7477D" w14:textId="77777777" w:rsidR="00BC5529" w:rsidRPr="00BC5529" w:rsidRDefault="00BC5529" w:rsidP="00BC5529">
            <w:pPr>
              <w:spacing w:after="0" w:line="240" w:lineRule="auto"/>
              <w:rPr>
                <w:ins w:id="16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6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E3CD0" w14:textId="77777777" w:rsidR="00BC5529" w:rsidRPr="00BC5529" w:rsidRDefault="00BC5529" w:rsidP="00BC5529">
            <w:pPr>
              <w:spacing w:after="0" w:line="240" w:lineRule="auto"/>
              <w:rPr>
                <w:ins w:id="16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6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FA618" w14:textId="77777777" w:rsidR="00BC5529" w:rsidRPr="00BC5529" w:rsidRDefault="00BC5529" w:rsidP="00BC5529">
            <w:pPr>
              <w:spacing w:after="0" w:line="240" w:lineRule="auto"/>
              <w:rPr>
                <w:ins w:id="16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6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113C870F" w14:textId="77777777" w:rsidTr="00BC5529">
        <w:trPr>
          <w:trHeight w:val="300"/>
          <w:ins w:id="169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436ECF1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7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7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Автонет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CB56B" w14:textId="77777777" w:rsidR="00BC5529" w:rsidRPr="00BC5529" w:rsidRDefault="00BC5529" w:rsidP="00BC5529">
            <w:pPr>
              <w:spacing w:after="0" w:line="240" w:lineRule="auto"/>
              <w:rPr>
                <w:ins w:id="17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7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87181" w14:textId="77777777" w:rsidR="00BC5529" w:rsidRPr="00BC5529" w:rsidRDefault="00BC5529" w:rsidP="00BC5529">
            <w:pPr>
              <w:spacing w:after="0" w:line="240" w:lineRule="auto"/>
              <w:rPr>
                <w:ins w:id="17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7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76570" w14:textId="77777777" w:rsidR="00BC5529" w:rsidRPr="00BC5529" w:rsidRDefault="00BC5529" w:rsidP="00BC5529">
            <w:pPr>
              <w:spacing w:after="0" w:line="240" w:lineRule="auto"/>
              <w:rPr>
                <w:ins w:id="17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7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B5207" w14:textId="77777777" w:rsidR="00BC5529" w:rsidRPr="00BC5529" w:rsidRDefault="00BC5529" w:rsidP="00BC5529">
            <w:pPr>
              <w:spacing w:after="0" w:line="240" w:lineRule="auto"/>
              <w:rPr>
                <w:ins w:id="17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7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6B64E" w14:textId="77777777" w:rsidR="00BC5529" w:rsidRPr="00BC5529" w:rsidRDefault="00BC5529" w:rsidP="00BC5529">
            <w:pPr>
              <w:spacing w:after="0" w:line="240" w:lineRule="auto"/>
              <w:rPr>
                <w:ins w:id="18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8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2E3F4C16" w14:textId="77777777" w:rsidTr="00BC5529">
        <w:trPr>
          <w:trHeight w:val="300"/>
          <w:ins w:id="182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A16112E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8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8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Нейронет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DFD89" w14:textId="77777777" w:rsidR="00BC5529" w:rsidRPr="00BC5529" w:rsidRDefault="00BC5529" w:rsidP="00BC5529">
            <w:pPr>
              <w:spacing w:after="0" w:line="240" w:lineRule="auto"/>
              <w:rPr>
                <w:ins w:id="18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8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432DC" w14:textId="77777777" w:rsidR="00BC5529" w:rsidRPr="00BC5529" w:rsidRDefault="00BC5529" w:rsidP="00BC5529">
            <w:pPr>
              <w:spacing w:after="0" w:line="240" w:lineRule="auto"/>
              <w:rPr>
                <w:ins w:id="18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8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FDD56" w14:textId="77777777" w:rsidR="00BC5529" w:rsidRPr="00BC5529" w:rsidRDefault="00BC5529" w:rsidP="00BC5529">
            <w:pPr>
              <w:spacing w:after="0" w:line="240" w:lineRule="auto"/>
              <w:rPr>
                <w:ins w:id="18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9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2E05" w14:textId="77777777" w:rsidR="00BC5529" w:rsidRPr="00BC5529" w:rsidRDefault="00BC5529" w:rsidP="00BC5529">
            <w:pPr>
              <w:spacing w:after="0" w:line="240" w:lineRule="auto"/>
              <w:rPr>
                <w:ins w:id="19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9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1405E" w14:textId="77777777" w:rsidR="00BC5529" w:rsidRPr="00BC5529" w:rsidRDefault="00BC5529" w:rsidP="00BC5529">
            <w:pPr>
              <w:spacing w:after="0" w:line="240" w:lineRule="auto"/>
              <w:rPr>
                <w:ins w:id="19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9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1C647E53" w14:textId="77777777" w:rsidTr="00BC5529">
        <w:trPr>
          <w:trHeight w:val="300"/>
          <w:ins w:id="195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D56BE16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19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19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Хелснет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72085" w14:textId="77777777" w:rsidR="00BC5529" w:rsidRPr="00BC5529" w:rsidRDefault="00BC5529" w:rsidP="00BC5529">
            <w:pPr>
              <w:spacing w:after="0" w:line="240" w:lineRule="auto"/>
              <w:rPr>
                <w:ins w:id="19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19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74F94" w14:textId="77777777" w:rsidR="00BC5529" w:rsidRPr="00BC5529" w:rsidRDefault="00BC5529" w:rsidP="00BC5529">
            <w:pPr>
              <w:spacing w:after="0" w:line="240" w:lineRule="auto"/>
              <w:rPr>
                <w:ins w:id="20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0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4C29F" w14:textId="77777777" w:rsidR="00BC5529" w:rsidRPr="00BC5529" w:rsidRDefault="00BC5529" w:rsidP="00BC5529">
            <w:pPr>
              <w:spacing w:after="0" w:line="240" w:lineRule="auto"/>
              <w:rPr>
                <w:ins w:id="20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0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B3024" w14:textId="77777777" w:rsidR="00BC5529" w:rsidRPr="00BC5529" w:rsidRDefault="00BC5529" w:rsidP="00BC5529">
            <w:pPr>
              <w:spacing w:after="0" w:line="240" w:lineRule="auto"/>
              <w:rPr>
                <w:ins w:id="20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0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2C1DF" w14:textId="77777777" w:rsidR="00BC5529" w:rsidRPr="00BC5529" w:rsidRDefault="00BC5529" w:rsidP="00BC5529">
            <w:pPr>
              <w:spacing w:after="0" w:line="240" w:lineRule="auto"/>
              <w:rPr>
                <w:ins w:id="20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0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6AA32911" w14:textId="77777777" w:rsidTr="00BC5529">
        <w:trPr>
          <w:trHeight w:val="300"/>
          <w:ins w:id="208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64F08B9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0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1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Сейфнет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E817E" w14:textId="77777777" w:rsidR="00BC5529" w:rsidRPr="00BC5529" w:rsidRDefault="00BC5529" w:rsidP="00BC5529">
            <w:pPr>
              <w:spacing w:after="0" w:line="240" w:lineRule="auto"/>
              <w:rPr>
                <w:ins w:id="21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1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A81EA" w14:textId="77777777" w:rsidR="00BC5529" w:rsidRPr="00BC5529" w:rsidRDefault="00BC5529" w:rsidP="00BC5529">
            <w:pPr>
              <w:spacing w:after="0" w:line="240" w:lineRule="auto"/>
              <w:rPr>
                <w:ins w:id="21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1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697E5" w14:textId="77777777" w:rsidR="00BC5529" w:rsidRPr="00BC5529" w:rsidRDefault="00BC5529" w:rsidP="00BC5529">
            <w:pPr>
              <w:spacing w:after="0" w:line="240" w:lineRule="auto"/>
              <w:rPr>
                <w:ins w:id="21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1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DF446" w14:textId="77777777" w:rsidR="00BC5529" w:rsidRPr="00BC5529" w:rsidRDefault="00BC5529" w:rsidP="00BC5529">
            <w:pPr>
              <w:spacing w:after="0" w:line="240" w:lineRule="auto"/>
              <w:rPr>
                <w:ins w:id="21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1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0F13A" w14:textId="77777777" w:rsidR="00BC5529" w:rsidRPr="00BC5529" w:rsidRDefault="00BC5529" w:rsidP="00BC5529">
            <w:pPr>
              <w:spacing w:after="0" w:line="240" w:lineRule="auto"/>
              <w:rPr>
                <w:ins w:id="219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20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404D032E" w14:textId="77777777" w:rsidTr="00BC5529">
        <w:trPr>
          <w:trHeight w:val="300"/>
          <w:ins w:id="221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06B59B4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2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2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Фуднет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D10C8" w14:textId="77777777" w:rsidR="00BC5529" w:rsidRPr="00BC5529" w:rsidRDefault="00BC5529" w:rsidP="00BC5529">
            <w:pPr>
              <w:spacing w:after="0" w:line="240" w:lineRule="auto"/>
              <w:rPr>
                <w:ins w:id="22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2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97995" w14:textId="77777777" w:rsidR="00BC5529" w:rsidRPr="00BC5529" w:rsidRDefault="00BC5529" w:rsidP="00BC5529">
            <w:pPr>
              <w:spacing w:after="0" w:line="240" w:lineRule="auto"/>
              <w:rPr>
                <w:ins w:id="226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27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A3A6D" w14:textId="77777777" w:rsidR="00BC5529" w:rsidRPr="00BC5529" w:rsidRDefault="00BC5529" w:rsidP="00BC5529">
            <w:pPr>
              <w:spacing w:after="0" w:line="240" w:lineRule="auto"/>
              <w:rPr>
                <w:ins w:id="22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2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018C1" w14:textId="77777777" w:rsidR="00BC5529" w:rsidRPr="00BC5529" w:rsidRDefault="00BC5529" w:rsidP="00BC5529">
            <w:pPr>
              <w:spacing w:after="0" w:line="240" w:lineRule="auto"/>
              <w:rPr>
                <w:ins w:id="23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3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25D95" w14:textId="77777777" w:rsidR="00BC5529" w:rsidRPr="00BC5529" w:rsidRDefault="00BC5529" w:rsidP="00BC5529">
            <w:pPr>
              <w:spacing w:after="0" w:line="240" w:lineRule="auto"/>
              <w:rPr>
                <w:ins w:id="232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233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64762EA1" w14:textId="77777777" w:rsidTr="00BC5529">
        <w:trPr>
          <w:trHeight w:val="300"/>
          <w:ins w:id="234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57FE4AF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35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36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Веарнет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4F9C5" w14:textId="77777777" w:rsidR="00BC5529" w:rsidRPr="00BC5529" w:rsidRDefault="00BC5529" w:rsidP="00BC5529">
            <w:pPr>
              <w:spacing w:after="0" w:line="240" w:lineRule="auto"/>
              <w:rPr>
                <w:ins w:id="237" w:author="Ric Ric" w:date="2021-04-13T19:47:00Z"/>
                <w:color w:val="000000"/>
                <w:lang w:eastAsia="ru-RU"/>
              </w:rPr>
            </w:pPr>
            <w:ins w:id="238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EDF80" w14:textId="77777777" w:rsidR="00BC5529" w:rsidRPr="00BC5529" w:rsidRDefault="00BC5529" w:rsidP="00BC5529">
            <w:pPr>
              <w:spacing w:after="0" w:line="240" w:lineRule="auto"/>
              <w:rPr>
                <w:ins w:id="239" w:author="Ric Ric" w:date="2021-04-13T19:47:00Z"/>
                <w:color w:val="000000"/>
                <w:lang w:eastAsia="ru-RU"/>
              </w:rPr>
            </w:pPr>
            <w:ins w:id="240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0D863" w14:textId="77777777" w:rsidR="00BC5529" w:rsidRPr="00BC5529" w:rsidRDefault="00BC5529" w:rsidP="00BC5529">
            <w:pPr>
              <w:spacing w:after="0" w:line="240" w:lineRule="auto"/>
              <w:rPr>
                <w:ins w:id="241" w:author="Ric Ric" w:date="2021-04-13T19:47:00Z"/>
                <w:color w:val="000000"/>
                <w:lang w:eastAsia="ru-RU"/>
              </w:rPr>
            </w:pPr>
            <w:ins w:id="242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A3238" w14:textId="77777777" w:rsidR="00BC5529" w:rsidRPr="00BC5529" w:rsidRDefault="00BC5529" w:rsidP="00BC5529">
            <w:pPr>
              <w:spacing w:after="0" w:line="240" w:lineRule="auto"/>
              <w:rPr>
                <w:ins w:id="243" w:author="Ric Ric" w:date="2021-04-13T19:47:00Z"/>
                <w:color w:val="000000"/>
                <w:lang w:eastAsia="ru-RU"/>
              </w:rPr>
            </w:pPr>
            <w:ins w:id="244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574FF" w14:textId="77777777" w:rsidR="00BC5529" w:rsidRPr="00BC5529" w:rsidRDefault="00BC5529" w:rsidP="00BC5529">
            <w:pPr>
              <w:spacing w:after="0" w:line="240" w:lineRule="auto"/>
              <w:rPr>
                <w:ins w:id="245" w:author="Ric Ric" w:date="2021-04-13T19:47:00Z"/>
                <w:color w:val="000000"/>
                <w:lang w:eastAsia="ru-RU"/>
              </w:rPr>
            </w:pPr>
            <w:ins w:id="246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00ABD190" w14:textId="77777777" w:rsidTr="00BC5529">
        <w:trPr>
          <w:trHeight w:val="300"/>
          <w:ins w:id="247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4E7C815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4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4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Едунет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38F30" w14:textId="77777777" w:rsidR="00BC5529" w:rsidRPr="00BC5529" w:rsidRDefault="00BC5529" w:rsidP="00BC5529">
            <w:pPr>
              <w:spacing w:after="0" w:line="240" w:lineRule="auto"/>
              <w:rPr>
                <w:ins w:id="250" w:author="Ric Ric" w:date="2021-04-13T19:47:00Z"/>
                <w:color w:val="000000"/>
                <w:lang w:eastAsia="ru-RU"/>
              </w:rPr>
            </w:pPr>
            <w:ins w:id="251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9222B" w14:textId="77777777" w:rsidR="00BC5529" w:rsidRPr="00BC5529" w:rsidRDefault="00BC5529" w:rsidP="00BC5529">
            <w:pPr>
              <w:spacing w:after="0" w:line="240" w:lineRule="auto"/>
              <w:rPr>
                <w:ins w:id="252" w:author="Ric Ric" w:date="2021-04-13T19:47:00Z"/>
                <w:color w:val="000000"/>
                <w:lang w:eastAsia="ru-RU"/>
              </w:rPr>
            </w:pPr>
            <w:ins w:id="253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09DAA" w14:textId="77777777" w:rsidR="00BC5529" w:rsidRPr="00BC5529" w:rsidRDefault="00BC5529" w:rsidP="00BC5529">
            <w:pPr>
              <w:spacing w:after="0" w:line="240" w:lineRule="auto"/>
              <w:rPr>
                <w:ins w:id="254" w:author="Ric Ric" w:date="2021-04-13T19:47:00Z"/>
                <w:color w:val="000000"/>
                <w:lang w:eastAsia="ru-RU"/>
              </w:rPr>
            </w:pPr>
            <w:ins w:id="255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D7EFD" w14:textId="77777777" w:rsidR="00BC5529" w:rsidRPr="00BC5529" w:rsidRDefault="00BC5529" w:rsidP="00BC5529">
            <w:pPr>
              <w:spacing w:after="0" w:line="240" w:lineRule="auto"/>
              <w:rPr>
                <w:ins w:id="256" w:author="Ric Ric" w:date="2021-04-13T19:47:00Z"/>
                <w:color w:val="000000"/>
                <w:lang w:eastAsia="ru-RU"/>
              </w:rPr>
            </w:pPr>
            <w:ins w:id="257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D900B" w14:textId="77777777" w:rsidR="00BC5529" w:rsidRPr="00BC5529" w:rsidRDefault="00BC5529" w:rsidP="00BC5529">
            <w:pPr>
              <w:spacing w:after="0" w:line="240" w:lineRule="auto"/>
              <w:rPr>
                <w:ins w:id="258" w:author="Ric Ric" w:date="2021-04-13T19:47:00Z"/>
                <w:color w:val="000000"/>
                <w:lang w:eastAsia="ru-RU"/>
              </w:rPr>
            </w:pPr>
            <w:ins w:id="259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52B484A6" w14:textId="77777777" w:rsidTr="00BC5529">
        <w:trPr>
          <w:trHeight w:val="300"/>
          <w:ins w:id="260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A933370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61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62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Геймнет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93D62" w14:textId="77777777" w:rsidR="00BC5529" w:rsidRPr="00BC5529" w:rsidRDefault="00BC5529" w:rsidP="00BC5529">
            <w:pPr>
              <w:spacing w:after="0" w:line="240" w:lineRule="auto"/>
              <w:rPr>
                <w:ins w:id="263" w:author="Ric Ric" w:date="2021-04-13T19:47:00Z"/>
                <w:color w:val="000000"/>
                <w:lang w:eastAsia="ru-RU"/>
              </w:rPr>
            </w:pPr>
            <w:ins w:id="264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4BAE9" w14:textId="77777777" w:rsidR="00BC5529" w:rsidRPr="00BC5529" w:rsidRDefault="00BC5529" w:rsidP="00BC5529">
            <w:pPr>
              <w:spacing w:after="0" w:line="240" w:lineRule="auto"/>
              <w:rPr>
                <w:ins w:id="265" w:author="Ric Ric" w:date="2021-04-13T19:47:00Z"/>
                <w:color w:val="000000"/>
                <w:lang w:eastAsia="ru-RU"/>
              </w:rPr>
            </w:pPr>
            <w:ins w:id="266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33C1B" w14:textId="77777777" w:rsidR="00BC5529" w:rsidRPr="00BC5529" w:rsidRDefault="00BC5529" w:rsidP="00BC5529">
            <w:pPr>
              <w:spacing w:after="0" w:line="240" w:lineRule="auto"/>
              <w:rPr>
                <w:ins w:id="267" w:author="Ric Ric" w:date="2021-04-13T19:47:00Z"/>
                <w:color w:val="000000"/>
                <w:lang w:eastAsia="ru-RU"/>
              </w:rPr>
            </w:pPr>
            <w:ins w:id="268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5D23E" w14:textId="77777777" w:rsidR="00BC5529" w:rsidRPr="00BC5529" w:rsidRDefault="00BC5529" w:rsidP="00BC5529">
            <w:pPr>
              <w:spacing w:after="0" w:line="240" w:lineRule="auto"/>
              <w:rPr>
                <w:ins w:id="269" w:author="Ric Ric" w:date="2021-04-13T19:47:00Z"/>
                <w:color w:val="000000"/>
                <w:lang w:eastAsia="ru-RU"/>
              </w:rPr>
            </w:pPr>
            <w:ins w:id="270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F66B8" w14:textId="77777777" w:rsidR="00BC5529" w:rsidRPr="00BC5529" w:rsidRDefault="00BC5529" w:rsidP="00BC5529">
            <w:pPr>
              <w:spacing w:after="0" w:line="240" w:lineRule="auto"/>
              <w:rPr>
                <w:ins w:id="271" w:author="Ric Ric" w:date="2021-04-13T19:47:00Z"/>
                <w:color w:val="000000"/>
                <w:lang w:eastAsia="ru-RU"/>
              </w:rPr>
            </w:pPr>
            <w:ins w:id="272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1C0D980E" w14:textId="77777777" w:rsidTr="00BC5529">
        <w:trPr>
          <w:trHeight w:val="300"/>
          <w:ins w:id="273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251AC0B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74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75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Эконет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216BC" w14:textId="77777777" w:rsidR="00BC5529" w:rsidRPr="00BC5529" w:rsidRDefault="00BC5529" w:rsidP="00BC5529">
            <w:pPr>
              <w:spacing w:after="0" w:line="240" w:lineRule="auto"/>
              <w:rPr>
                <w:ins w:id="276" w:author="Ric Ric" w:date="2021-04-13T19:47:00Z"/>
                <w:color w:val="000000"/>
                <w:lang w:eastAsia="ru-RU"/>
              </w:rPr>
            </w:pPr>
            <w:ins w:id="277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F0422" w14:textId="77777777" w:rsidR="00BC5529" w:rsidRPr="00BC5529" w:rsidRDefault="00BC5529" w:rsidP="00BC5529">
            <w:pPr>
              <w:spacing w:after="0" w:line="240" w:lineRule="auto"/>
              <w:rPr>
                <w:ins w:id="278" w:author="Ric Ric" w:date="2021-04-13T19:47:00Z"/>
                <w:color w:val="000000"/>
                <w:lang w:eastAsia="ru-RU"/>
              </w:rPr>
            </w:pPr>
            <w:ins w:id="279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E8463" w14:textId="77777777" w:rsidR="00BC5529" w:rsidRPr="00BC5529" w:rsidRDefault="00BC5529" w:rsidP="00BC5529">
            <w:pPr>
              <w:spacing w:after="0" w:line="240" w:lineRule="auto"/>
              <w:rPr>
                <w:ins w:id="280" w:author="Ric Ric" w:date="2021-04-13T19:47:00Z"/>
                <w:color w:val="000000"/>
                <w:lang w:eastAsia="ru-RU"/>
              </w:rPr>
            </w:pPr>
            <w:ins w:id="281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9A381" w14:textId="77777777" w:rsidR="00BC5529" w:rsidRPr="00BC5529" w:rsidRDefault="00BC5529" w:rsidP="00BC5529">
            <w:pPr>
              <w:spacing w:after="0" w:line="240" w:lineRule="auto"/>
              <w:rPr>
                <w:ins w:id="282" w:author="Ric Ric" w:date="2021-04-13T19:47:00Z"/>
                <w:color w:val="000000"/>
                <w:lang w:eastAsia="ru-RU"/>
              </w:rPr>
            </w:pPr>
            <w:ins w:id="283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26807" w14:textId="77777777" w:rsidR="00BC5529" w:rsidRPr="00BC5529" w:rsidRDefault="00BC5529" w:rsidP="00BC5529">
            <w:pPr>
              <w:spacing w:after="0" w:line="240" w:lineRule="auto"/>
              <w:rPr>
                <w:ins w:id="284" w:author="Ric Ric" w:date="2021-04-13T19:47:00Z"/>
                <w:color w:val="000000"/>
                <w:lang w:eastAsia="ru-RU"/>
              </w:rPr>
            </w:pPr>
            <w:ins w:id="285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62A06E5C" w14:textId="77777777" w:rsidTr="00BC5529">
        <w:trPr>
          <w:trHeight w:val="300"/>
          <w:ins w:id="286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08F1DD0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287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288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Хоумнет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78E67" w14:textId="77777777" w:rsidR="00BC5529" w:rsidRPr="00BC5529" w:rsidRDefault="00BC5529" w:rsidP="00BC5529">
            <w:pPr>
              <w:spacing w:after="0" w:line="240" w:lineRule="auto"/>
              <w:rPr>
                <w:ins w:id="289" w:author="Ric Ric" w:date="2021-04-13T19:47:00Z"/>
                <w:color w:val="000000"/>
                <w:lang w:eastAsia="ru-RU"/>
              </w:rPr>
            </w:pPr>
            <w:ins w:id="290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ED718" w14:textId="77777777" w:rsidR="00BC5529" w:rsidRPr="00BC5529" w:rsidRDefault="00BC5529" w:rsidP="00BC5529">
            <w:pPr>
              <w:spacing w:after="0" w:line="240" w:lineRule="auto"/>
              <w:rPr>
                <w:ins w:id="291" w:author="Ric Ric" w:date="2021-04-13T19:47:00Z"/>
                <w:color w:val="000000"/>
                <w:lang w:eastAsia="ru-RU"/>
              </w:rPr>
            </w:pPr>
            <w:ins w:id="292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E66BE" w14:textId="77777777" w:rsidR="00BC5529" w:rsidRPr="00BC5529" w:rsidRDefault="00BC5529" w:rsidP="00BC5529">
            <w:pPr>
              <w:spacing w:after="0" w:line="240" w:lineRule="auto"/>
              <w:rPr>
                <w:ins w:id="293" w:author="Ric Ric" w:date="2021-04-13T19:47:00Z"/>
                <w:color w:val="000000"/>
                <w:lang w:eastAsia="ru-RU"/>
              </w:rPr>
            </w:pPr>
            <w:ins w:id="294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87B9E" w14:textId="77777777" w:rsidR="00BC5529" w:rsidRPr="00BC5529" w:rsidRDefault="00BC5529" w:rsidP="00BC5529">
            <w:pPr>
              <w:spacing w:after="0" w:line="240" w:lineRule="auto"/>
              <w:rPr>
                <w:ins w:id="295" w:author="Ric Ric" w:date="2021-04-13T19:47:00Z"/>
                <w:color w:val="000000"/>
                <w:lang w:eastAsia="ru-RU"/>
              </w:rPr>
            </w:pPr>
            <w:ins w:id="296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B01C9" w14:textId="77777777" w:rsidR="00BC5529" w:rsidRPr="00BC5529" w:rsidRDefault="00BC5529" w:rsidP="00BC5529">
            <w:pPr>
              <w:spacing w:after="0" w:line="240" w:lineRule="auto"/>
              <w:rPr>
                <w:ins w:id="297" w:author="Ric Ric" w:date="2021-04-13T19:47:00Z"/>
                <w:color w:val="000000"/>
                <w:lang w:eastAsia="ru-RU"/>
              </w:rPr>
            </w:pPr>
            <w:ins w:id="298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6CC85E7C" w14:textId="77777777" w:rsidTr="00BC5529">
        <w:trPr>
          <w:trHeight w:val="300"/>
          <w:ins w:id="299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FB6A074" w14:textId="77777777" w:rsidR="00BC5529" w:rsidRPr="00BC5529" w:rsidRDefault="00BC5529" w:rsidP="00BC5529">
            <w:pPr>
              <w:spacing w:after="0" w:line="240" w:lineRule="auto"/>
              <w:jc w:val="center"/>
              <w:rPr>
                <w:ins w:id="300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proofErr w:type="spellStart"/>
            <w:ins w:id="301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Спортнет</w:t>
              </w:r>
              <w:proofErr w:type="spellEnd"/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66498" w14:textId="77777777" w:rsidR="00BC5529" w:rsidRPr="00BC5529" w:rsidRDefault="00BC5529" w:rsidP="00BC5529">
            <w:pPr>
              <w:spacing w:after="0" w:line="240" w:lineRule="auto"/>
              <w:rPr>
                <w:ins w:id="302" w:author="Ric Ric" w:date="2021-04-13T19:47:00Z"/>
                <w:color w:val="000000"/>
                <w:lang w:eastAsia="ru-RU"/>
              </w:rPr>
            </w:pPr>
            <w:ins w:id="303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E0EFC" w14:textId="77777777" w:rsidR="00BC5529" w:rsidRPr="00BC5529" w:rsidRDefault="00BC5529" w:rsidP="00BC5529">
            <w:pPr>
              <w:spacing w:after="0" w:line="240" w:lineRule="auto"/>
              <w:rPr>
                <w:ins w:id="304" w:author="Ric Ric" w:date="2021-04-13T19:47:00Z"/>
                <w:color w:val="000000"/>
                <w:lang w:eastAsia="ru-RU"/>
              </w:rPr>
            </w:pPr>
            <w:ins w:id="305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1A55F" w14:textId="77777777" w:rsidR="00BC5529" w:rsidRPr="00BC5529" w:rsidRDefault="00BC5529" w:rsidP="00BC5529">
            <w:pPr>
              <w:spacing w:after="0" w:line="240" w:lineRule="auto"/>
              <w:rPr>
                <w:ins w:id="306" w:author="Ric Ric" w:date="2021-04-13T19:47:00Z"/>
                <w:color w:val="000000"/>
                <w:lang w:eastAsia="ru-RU"/>
              </w:rPr>
            </w:pPr>
            <w:ins w:id="307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226D3" w14:textId="77777777" w:rsidR="00BC5529" w:rsidRPr="00BC5529" w:rsidRDefault="00BC5529" w:rsidP="00BC5529">
            <w:pPr>
              <w:spacing w:after="0" w:line="240" w:lineRule="auto"/>
              <w:rPr>
                <w:ins w:id="308" w:author="Ric Ric" w:date="2021-04-13T19:47:00Z"/>
                <w:color w:val="000000"/>
                <w:lang w:eastAsia="ru-RU"/>
              </w:rPr>
            </w:pPr>
            <w:ins w:id="309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82320" w14:textId="77777777" w:rsidR="00BC5529" w:rsidRPr="00BC5529" w:rsidRDefault="00BC5529" w:rsidP="00BC5529">
            <w:pPr>
              <w:spacing w:after="0" w:line="240" w:lineRule="auto"/>
              <w:rPr>
                <w:ins w:id="310" w:author="Ric Ric" w:date="2021-04-13T19:47:00Z"/>
                <w:color w:val="000000"/>
                <w:lang w:eastAsia="ru-RU"/>
              </w:rPr>
            </w:pPr>
            <w:ins w:id="311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  <w:tr w:rsidR="00BC5529" w:rsidRPr="00BC5529" w14:paraId="1875FC13" w14:textId="77777777" w:rsidTr="00BC5529">
        <w:trPr>
          <w:trHeight w:val="2700"/>
          <w:ins w:id="312" w:author="Ric Ric" w:date="2021-04-13T19:47:00Z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DAF69" w14:textId="77777777" w:rsidR="00BC5529" w:rsidRPr="00BC5529" w:rsidRDefault="00BC5529" w:rsidP="00BC5529">
            <w:pPr>
              <w:spacing w:after="0" w:line="240" w:lineRule="auto"/>
              <w:rPr>
                <w:ins w:id="313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314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информационные системы управления предприятием</w:t>
              </w:r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F2C6F" w14:textId="77777777" w:rsidR="00BC5529" w:rsidRPr="00BC5529" w:rsidRDefault="00BC5529" w:rsidP="00BC5529">
            <w:pPr>
              <w:spacing w:after="0" w:line="240" w:lineRule="auto"/>
              <w:rPr>
                <w:ins w:id="315" w:author="Ric Ric" w:date="2021-04-13T19:47:00Z"/>
                <w:color w:val="000000"/>
                <w:lang w:eastAsia="ru-RU"/>
              </w:rPr>
            </w:pPr>
            <w:ins w:id="316" w:author="Ric Ric" w:date="2021-04-13T19:47:00Z">
              <w:r w:rsidRPr="00BC5529">
                <w:rPr>
                  <w:color w:val="000000"/>
                  <w:lang w:eastAsia="ru-RU"/>
                </w:rPr>
                <w:t xml:space="preserve">Принятие </w:t>
              </w:r>
              <w:proofErr w:type="gramStart"/>
              <w:r w:rsidRPr="00BC5529">
                <w:rPr>
                  <w:color w:val="000000"/>
                  <w:lang w:eastAsia="ru-RU"/>
                </w:rPr>
                <w:t>бизнес решений</w:t>
              </w:r>
              <w:proofErr w:type="gramEnd"/>
              <w:r w:rsidRPr="00BC5529">
                <w:rPr>
                  <w:color w:val="000000"/>
                  <w:lang w:eastAsia="ru-RU"/>
                </w:rPr>
                <w:t xml:space="preserve"> из предложенных ИИ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85746" w14:textId="77777777" w:rsidR="00BC5529" w:rsidRPr="00BC5529" w:rsidRDefault="00BC5529" w:rsidP="00BC5529">
            <w:pPr>
              <w:spacing w:after="0" w:line="240" w:lineRule="auto"/>
              <w:rPr>
                <w:ins w:id="317" w:author="Ric Ric" w:date="2021-04-13T19:47:00Z"/>
                <w:color w:val="000000"/>
                <w:lang w:eastAsia="ru-RU"/>
              </w:rPr>
            </w:pPr>
            <w:ins w:id="318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8CDB5" w14:textId="1158AB69" w:rsidR="00BC5529" w:rsidRPr="00BC5529" w:rsidRDefault="00BC5529" w:rsidP="00BC5529">
            <w:pPr>
              <w:spacing w:after="0" w:line="240" w:lineRule="auto"/>
              <w:rPr>
                <w:ins w:id="319" w:author="Ric Ric" w:date="2021-04-13T19:47:00Z"/>
                <w:color w:val="000000"/>
                <w:lang w:eastAsia="ru-RU"/>
              </w:rPr>
            </w:pPr>
            <w:ins w:id="320" w:author="Ric Ric" w:date="2021-04-13T19:47:00Z">
              <w:r w:rsidRPr="00BC5529">
                <w:rPr>
                  <w:color w:val="000000"/>
                  <w:lang w:eastAsia="ru-RU"/>
                </w:rPr>
                <w:t>Создание универсального програм</w:t>
              </w:r>
            </w:ins>
            <w:ins w:id="321" w:author="Ric Ric" w:date="2021-04-13T20:14:00Z">
              <w:r w:rsidR="00D13EB6">
                <w:rPr>
                  <w:color w:val="000000"/>
                  <w:lang w:eastAsia="ru-RU"/>
                </w:rPr>
                <w:t>м</w:t>
              </w:r>
            </w:ins>
            <w:ins w:id="322" w:author="Ric Ric" w:date="2021-04-13T19:47:00Z">
              <w:r w:rsidRPr="00BC5529">
                <w:rPr>
                  <w:color w:val="000000"/>
                  <w:lang w:eastAsia="ru-RU"/>
                </w:rPr>
                <w:t>ного ядра предприятия для управления внутренними ресурсами и связи с внешними системами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851D9" w14:textId="77777777" w:rsidR="00BC5529" w:rsidRPr="00BC5529" w:rsidRDefault="00BC5529" w:rsidP="00BC5529">
            <w:pPr>
              <w:spacing w:after="0" w:line="240" w:lineRule="auto"/>
              <w:rPr>
                <w:ins w:id="323" w:author="Ric Ric" w:date="2021-04-13T19:47:00Z"/>
                <w:color w:val="000000"/>
                <w:lang w:eastAsia="ru-RU"/>
              </w:rPr>
            </w:pPr>
            <w:ins w:id="324" w:author="Ric Ric" w:date="2021-04-13T19:47:00Z">
              <w:r w:rsidRPr="00BC5529">
                <w:rPr>
                  <w:color w:val="000000"/>
                  <w:lang w:eastAsia="ru-RU"/>
                </w:rPr>
                <w:t xml:space="preserve">Создание карт </w:t>
              </w:r>
              <w:proofErr w:type="gramStart"/>
              <w:r w:rsidRPr="00BC5529">
                <w:rPr>
                  <w:color w:val="000000"/>
                  <w:lang w:eastAsia="ru-RU"/>
                </w:rPr>
                <w:t>бизнес процессов</w:t>
              </w:r>
              <w:proofErr w:type="gramEnd"/>
              <w:r w:rsidRPr="00BC5529">
                <w:rPr>
                  <w:color w:val="000000"/>
                  <w:lang w:eastAsia="ru-RU"/>
                </w:rPr>
                <w:t xml:space="preserve"> наложенную на виртуальный ландшафт экономики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8DB67" w14:textId="77777777" w:rsidR="00BC5529" w:rsidRPr="00BC5529" w:rsidRDefault="00BC5529" w:rsidP="00BC5529">
            <w:pPr>
              <w:spacing w:after="0" w:line="240" w:lineRule="auto"/>
              <w:rPr>
                <w:ins w:id="325" w:author="Ric Ric" w:date="2021-04-13T19:47:00Z"/>
                <w:color w:val="000000"/>
                <w:lang w:eastAsia="ru-RU"/>
              </w:rPr>
            </w:pPr>
            <w:ins w:id="326" w:author="Ric Ric" w:date="2021-04-13T19:47:00Z">
              <w:r w:rsidRPr="00BC5529">
                <w:rPr>
                  <w:color w:val="000000"/>
                  <w:lang w:eastAsia="ru-RU"/>
                </w:rPr>
                <w:t>Исключение людей из повторяющихся процессов в офисе</w:t>
              </w:r>
            </w:ins>
          </w:p>
        </w:tc>
      </w:tr>
      <w:tr w:rsidR="00BC5529" w:rsidRPr="00BC5529" w14:paraId="11CFCC66" w14:textId="77777777" w:rsidTr="00BC5529">
        <w:trPr>
          <w:trHeight w:val="1800"/>
          <w:ins w:id="327" w:author="Ric Ric" w:date="2021-04-13T19:47:00Z"/>
        </w:trPr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42FE9" w14:textId="77777777" w:rsidR="00BC5529" w:rsidRPr="00BC5529" w:rsidRDefault="00BC5529" w:rsidP="00BC5529">
            <w:pPr>
              <w:spacing w:after="0" w:line="240" w:lineRule="auto"/>
              <w:rPr>
                <w:ins w:id="328" w:author="Ric Ric" w:date="2021-04-13T19:47:00Z"/>
                <w:rFonts w:ascii="Times New Roman" w:hAnsi="Times New Roman" w:cs="Times New Roman"/>
                <w:color w:val="000000"/>
                <w:lang w:eastAsia="ru-RU"/>
              </w:rPr>
            </w:pPr>
            <w:ins w:id="329" w:author="Ric Ric" w:date="2021-04-13T19:47:00Z">
              <w:r w:rsidRPr="00BC5529">
                <w:rPr>
                  <w:rFonts w:ascii="Times New Roman" w:hAnsi="Times New Roman" w:cs="Times New Roman"/>
                  <w:color w:val="000000"/>
                  <w:lang w:eastAsia="ru-RU"/>
                </w:rPr>
                <w:t>Персональная энергетика и потребительские сервисы</w:t>
              </w:r>
            </w:ins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EAA4E" w14:textId="77777777" w:rsidR="00BC5529" w:rsidRPr="00BC5529" w:rsidRDefault="00BC5529" w:rsidP="00BC5529">
            <w:pPr>
              <w:spacing w:after="0" w:line="240" w:lineRule="auto"/>
              <w:rPr>
                <w:ins w:id="330" w:author="Ric Ric" w:date="2021-04-13T19:47:00Z"/>
                <w:color w:val="000000"/>
                <w:lang w:eastAsia="ru-RU"/>
              </w:rPr>
            </w:pPr>
            <w:ins w:id="331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82FB4" w14:textId="77777777" w:rsidR="00BC5529" w:rsidRPr="00BC5529" w:rsidRDefault="00BC5529" w:rsidP="00BC5529">
            <w:pPr>
              <w:spacing w:after="0" w:line="240" w:lineRule="auto"/>
              <w:rPr>
                <w:ins w:id="332" w:author="Ric Ric" w:date="2021-04-13T19:47:00Z"/>
                <w:color w:val="000000"/>
                <w:lang w:eastAsia="ru-RU"/>
              </w:rPr>
            </w:pPr>
            <w:ins w:id="333" w:author="Ric Ric" w:date="2021-04-13T19:47:00Z">
              <w:r w:rsidRPr="00BC5529">
                <w:rPr>
                  <w:color w:val="000000"/>
                  <w:lang w:eastAsia="ru-RU"/>
                </w:rPr>
                <w:t xml:space="preserve">Создание индивидуальных автономных источников энергии для </w:t>
              </w:r>
              <w:proofErr w:type="spellStart"/>
              <w:r w:rsidRPr="00BC5529">
                <w:rPr>
                  <w:color w:val="000000"/>
                  <w:lang w:eastAsia="ru-RU"/>
                </w:rPr>
                <w:t>экзоскилетов</w:t>
              </w:r>
              <w:proofErr w:type="spellEnd"/>
              <w:r w:rsidRPr="00BC5529">
                <w:rPr>
                  <w:color w:val="000000"/>
                  <w:lang w:eastAsia="ru-RU"/>
                </w:rPr>
                <w:t xml:space="preserve"> </w:t>
              </w:r>
            </w:ins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AE8AA" w14:textId="77777777" w:rsidR="00BC5529" w:rsidRPr="00BC5529" w:rsidRDefault="00BC5529" w:rsidP="00BC5529">
            <w:pPr>
              <w:spacing w:after="0" w:line="240" w:lineRule="auto"/>
              <w:rPr>
                <w:ins w:id="334" w:author="Ric Ric" w:date="2021-04-13T19:47:00Z"/>
                <w:color w:val="000000"/>
                <w:lang w:eastAsia="ru-RU"/>
              </w:rPr>
            </w:pPr>
            <w:ins w:id="335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CA2DE" w14:textId="77777777" w:rsidR="00BC5529" w:rsidRPr="00BC5529" w:rsidRDefault="00BC5529" w:rsidP="00BC5529">
            <w:pPr>
              <w:spacing w:after="0" w:line="240" w:lineRule="auto"/>
              <w:rPr>
                <w:ins w:id="336" w:author="Ric Ric" w:date="2021-04-13T19:47:00Z"/>
                <w:color w:val="000000"/>
                <w:lang w:eastAsia="ru-RU"/>
              </w:rPr>
            </w:pPr>
            <w:ins w:id="337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0E1B5" w14:textId="77777777" w:rsidR="00BC5529" w:rsidRPr="00BC5529" w:rsidRDefault="00BC5529" w:rsidP="00BC5529">
            <w:pPr>
              <w:spacing w:after="0" w:line="240" w:lineRule="auto"/>
              <w:rPr>
                <w:ins w:id="338" w:author="Ric Ric" w:date="2021-04-13T19:47:00Z"/>
                <w:color w:val="000000"/>
                <w:lang w:eastAsia="ru-RU"/>
              </w:rPr>
            </w:pPr>
            <w:ins w:id="339" w:author="Ric Ric" w:date="2021-04-13T19:47:00Z">
              <w:r w:rsidRPr="00BC5529">
                <w:rPr>
                  <w:color w:val="000000"/>
                  <w:lang w:eastAsia="ru-RU"/>
                </w:rPr>
                <w:t> </w:t>
              </w:r>
            </w:ins>
          </w:p>
        </w:tc>
      </w:tr>
    </w:tbl>
    <w:p w14:paraId="1F3E71E6" w14:textId="77777777" w:rsidR="00113FC6" w:rsidRDefault="00113FC6">
      <w:pPr>
        <w:spacing w:after="0" w:line="360" w:lineRule="auto"/>
        <w:jc w:val="both"/>
        <w:rPr>
          <w:ins w:id="340" w:author="Ric Ric" w:date="2021-04-13T19:41:00Z"/>
          <w:rFonts w:ascii="Times New Roman" w:hAnsi="Times New Roman" w:cs="Times New Roman"/>
          <w:sz w:val="28"/>
          <w:szCs w:val="28"/>
        </w:rPr>
        <w:pPrChange w:id="341" w:author="Ric Ric" w:date="2021-04-13T19:47:00Z">
          <w:pPr>
            <w:spacing w:after="0" w:line="360" w:lineRule="auto"/>
            <w:ind w:firstLine="709"/>
            <w:jc w:val="both"/>
          </w:pPr>
        </w:pPrChange>
      </w:pPr>
    </w:p>
    <w:p w14:paraId="0FBAC287" w14:textId="0AC57376" w:rsidR="00B73651" w:rsidRDefault="00B73651" w:rsidP="00E13398">
      <w:pPr>
        <w:spacing w:after="0" w:line="360" w:lineRule="auto"/>
        <w:ind w:firstLine="709"/>
        <w:jc w:val="both"/>
        <w:rPr>
          <w:ins w:id="342" w:author="Ric Ric" w:date="2021-04-13T19:41:00Z"/>
          <w:rFonts w:ascii="Times New Roman" w:hAnsi="Times New Roman" w:cs="Times New Roman"/>
          <w:sz w:val="28"/>
          <w:szCs w:val="28"/>
        </w:rPr>
      </w:pPr>
    </w:p>
    <w:p w14:paraId="53EB351B" w14:textId="77777777" w:rsidR="00B73651" w:rsidRDefault="00B73651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38E9DA" w14:textId="77777777" w:rsidR="00E13398" w:rsidRPr="003E0AF1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="00E13398" w:rsidRPr="00E13398">
        <w:rPr>
          <w:rFonts w:ascii="Times New Roman" w:hAnsi="Times New Roman" w:cs="Times New Roman"/>
          <w:sz w:val="28"/>
          <w:szCs w:val="28"/>
        </w:rPr>
        <w:t>Из полученных идей в заданиях 1</w:t>
      </w:r>
      <w:r w:rsidR="003437E6">
        <w:rPr>
          <w:rFonts w:ascii="Times New Roman" w:hAnsi="Times New Roman" w:cs="Times New Roman"/>
          <w:sz w:val="28"/>
          <w:szCs w:val="28"/>
        </w:rPr>
        <w:t>–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8 выберите одну идею, с которой бы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ы продолжили работу. Запишите идею ниже и обоснуйте свой выбор.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7.</w:t>
      </w:r>
    </w:p>
    <w:p w14:paraId="4670460F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C7CA6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1786C5EC" w14:textId="77777777"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идеи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14:paraId="193611B8" w14:textId="77777777" w:rsidTr="00E748DA">
        <w:tc>
          <w:tcPr>
            <w:tcW w:w="4678" w:type="dxa"/>
          </w:tcPr>
          <w:p w14:paraId="2863AB8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13398">
              <w:rPr>
                <w:rFonts w:ascii="Times New Roman" w:hAnsi="Times New Roman"/>
                <w:bCs/>
                <w:sz w:val="28"/>
                <w:szCs w:val="28"/>
              </w:rPr>
              <w:t>Суть идеи</w:t>
            </w:r>
          </w:p>
        </w:tc>
        <w:tc>
          <w:tcPr>
            <w:tcW w:w="4678" w:type="dxa"/>
          </w:tcPr>
          <w:p w14:paraId="12B7334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13398">
              <w:rPr>
                <w:rFonts w:ascii="Times New Roman" w:hAnsi="Times New Roman"/>
                <w:bCs/>
                <w:sz w:val="28"/>
                <w:szCs w:val="28"/>
              </w:rPr>
              <w:t>Обоснование выбора</w:t>
            </w:r>
          </w:p>
        </w:tc>
      </w:tr>
      <w:tr w:rsidR="00E13398" w:rsidRPr="004D3249" w14:paraId="74F53164" w14:textId="77777777" w:rsidTr="00E748DA">
        <w:tc>
          <w:tcPr>
            <w:tcW w:w="4678" w:type="dxa"/>
          </w:tcPr>
          <w:p w14:paraId="4A526FCC" w14:textId="351B8F39" w:rsidR="00E13398" w:rsidRPr="00B07F33" w:rsidRDefault="005C5DA6" w:rsidP="00E748DA">
            <w:pPr>
              <w:rPr>
                <w:rFonts w:ascii="Times New Roman" w:hAnsi="Times New Roman"/>
                <w:sz w:val="28"/>
                <w:szCs w:val="28"/>
              </w:rPr>
            </w:pPr>
            <w:ins w:id="343" w:author="Ric Ric" w:date="2021-04-14T11:06:00Z">
              <w:r w:rsidRPr="00B07F33">
                <w:rPr>
                  <w:rFonts w:ascii="Times New Roman" w:hAnsi="Times New Roman"/>
                  <w:color w:val="000000"/>
                  <w:sz w:val="28"/>
                  <w:szCs w:val="28"/>
                  <w:lang w:eastAsia="ru-RU"/>
                  <w:rPrChange w:id="344" w:author="Ric Ric" w:date="2021-04-14T11:08:00Z">
                    <w:rPr>
                      <w:color w:val="000000"/>
                      <w:lang w:eastAsia="ru-RU"/>
                    </w:rPr>
                  </w:rPrChange>
                </w:rPr>
                <w:t>Создание универсального программного ядра предприятия</w:t>
              </w:r>
            </w:ins>
          </w:p>
        </w:tc>
        <w:tc>
          <w:tcPr>
            <w:tcW w:w="4678" w:type="dxa"/>
          </w:tcPr>
          <w:p w14:paraId="5797C88A" w14:textId="74EC56AD" w:rsidR="00E13398" w:rsidRPr="0030132D" w:rsidRDefault="00B07F33" w:rsidP="00E748DA">
            <w:pPr>
              <w:rPr>
                <w:rFonts w:ascii="Times New Roman" w:hAnsi="Times New Roman"/>
                <w:sz w:val="28"/>
                <w:szCs w:val="28"/>
                <w:lang w:val="en-US"/>
                <w:rPrChange w:id="345" w:author="Ric Ric" w:date="2021-04-14T19:11:00Z">
                  <w:rPr>
                    <w:rFonts w:ascii="Times New Roman" w:hAnsi="Times New Roman"/>
                    <w:sz w:val="28"/>
                    <w:szCs w:val="28"/>
                  </w:rPr>
                </w:rPrChange>
              </w:rPr>
            </w:pPr>
            <w:ins w:id="346" w:author="Ric Ric" w:date="2021-04-14T11:08:00Z">
              <w:r>
                <w:rPr>
                  <w:rFonts w:ascii="Times New Roman" w:hAnsi="Times New Roman"/>
                  <w:sz w:val="28"/>
                  <w:szCs w:val="28"/>
                </w:rPr>
                <w:t xml:space="preserve">Готовые решения </w:t>
              </w:r>
              <w:r w:rsidR="002D4896">
                <w:rPr>
                  <w:rFonts w:ascii="Times New Roman" w:hAnsi="Times New Roman"/>
                  <w:sz w:val="28"/>
                  <w:szCs w:val="28"/>
                </w:rPr>
                <w:t>корпораций для ав</w:t>
              </w:r>
            </w:ins>
            <w:ins w:id="347" w:author="Ric Ric" w:date="2021-04-14T11:09:00Z">
              <w:r w:rsidR="002D4896">
                <w:rPr>
                  <w:rFonts w:ascii="Times New Roman" w:hAnsi="Times New Roman"/>
                  <w:sz w:val="28"/>
                  <w:szCs w:val="28"/>
                </w:rPr>
                <w:t>томатизации малого и среднего бизнеса больше не работают эффе</w:t>
              </w:r>
              <w:r w:rsidR="00F35EB3">
                <w:rPr>
                  <w:rFonts w:ascii="Times New Roman" w:hAnsi="Times New Roman"/>
                  <w:sz w:val="28"/>
                  <w:szCs w:val="28"/>
                </w:rPr>
                <w:t>ктивно</w:t>
              </w:r>
            </w:ins>
          </w:p>
        </w:tc>
      </w:tr>
    </w:tbl>
    <w:p w14:paraId="7D74D2AB" w14:textId="77777777" w:rsidR="00E13398" w:rsidRDefault="00E13398" w:rsidP="00474C37">
      <w:pPr>
        <w:rPr>
          <w:rFonts w:ascii="Times New Roman" w:hAnsi="Times New Roman" w:cs="Times New Roman"/>
          <w:sz w:val="28"/>
          <w:szCs w:val="28"/>
        </w:rPr>
      </w:pPr>
    </w:p>
    <w:p w14:paraId="05C2E861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E13398" w:rsidRPr="00E13398">
        <w:rPr>
          <w:rFonts w:ascii="Times New Roman" w:hAnsi="Times New Roman" w:cs="Times New Roman"/>
          <w:sz w:val="28"/>
          <w:szCs w:val="28"/>
        </w:rPr>
        <w:t>Необходимо сделать презентацию сгенерированной идеи проекта по предложенной структуре:</w:t>
      </w:r>
    </w:p>
    <w:p w14:paraId="21598744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титульный лист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A6EDC2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проблемы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FBEBD7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3937212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конкурентных преимуществ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BFAA6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этапы реализации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1B918A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выход на рынок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AB2FCE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упрощенная бизнес-модель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55AF0D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финансовый план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296EEB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команда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912E79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13398" w:rsidRPr="00E13398">
        <w:rPr>
          <w:rFonts w:ascii="Times New Roman" w:hAnsi="Times New Roman" w:cs="Times New Roman"/>
          <w:sz w:val="28"/>
          <w:szCs w:val="28"/>
        </w:rPr>
        <w:t>онтакты и призыв к действию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B0B098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3B2D9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Подробный разбор структуры презентации представлен в вебинаре к курсу «Проектная деятельность 1».</w:t>
      </w:r>
    </w:p>
    <w:p w14:paraId="39A123F2" w14:textId="77777777" w:rsidR="00474C37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CD114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11.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Согласно методике дизайн-мышления, опишите этапы, которые необходимо пройти для реализации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ашей идеи.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8.</w:t>
      </w:r>
    </w:p>
    <w:p w14:paraId="191DE820" w14:textId="77777777" w:rsidR="00E13398" w:rsidRDefault="00E13398" w:rsidP="00E13398">
      <w:pPr>
        <w:spacing w:line="360" w:lineRule="auto"/>
        <w:rPr>
          <w:rFonts w:ascii="Times New Roman" w:hAnsi="Times New Roman"/>
          <w:sz w:val="16"/>
          <w:szCs w:val="16"/>
        </w:rPr>
      </w:pPr>
    </w:p>
    <w:p w14:paraId="2B5ED0D8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8 </w:t>
      </w:r>
    </w:p>
    <w:p w14:paraId="6F7EB14D" w14:textId="77777777" w:rsidR="00E13398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реализации идеи</w:t>
      </w:r>
    </w:p>
    <w:tbl>
      <w:tblPr>
        <w:tblStyle w:val="a3"/>
        <w:tblW w:w="9178" w:type="dxa"/>
        <w:tblLook w:val="04A0" w:firstRow="1" w:lastRow="0" w:firstColumn="1" w:lastColumn="0" w:noHBand="0" w:noVBand="1"/>
      </w:tblPr>
      <w:tblGrid>
        <w:gridCol w:w="1555"/>
        <w:gridCol w:w="2541"/>
        <w:gridCol w:w="2541"/>
        <w:gridCol w:w="2541"/>
      </w:tblGrid>
      <w:tr w:rsidR="00E13398" w:rsidRPr="004D3249" w14:paraId="16317E12" w14:textId="77777777" w:rsidTr="00E13398">
        <w:tc>
          <w:tcPr>
            <w:tcW w:w="1555" w:type="dxa"/>
          </w:tcPr>
          <w:p w14:paraId="6A64D812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Этап, №</w:t>
            </w:r>
          </w:p>
        </w:tc>
        <w:tc>
          <w:tcPr>
            <w:tcW w:w="2541" w:type="dxa"/>
          </w:tcPr>
          <w:p w14:paraId="39C2298B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Наименование этапа по методике «Дизайн-мышление»</w:t>
            </w:r>
          </w:p>
        </w:tc>
        <w:tc>
          <w:tcPr>
            <w:tcW w:w="2541" w:type="dxa"/>
          </w:tcPr>
          <w:p w14:paraId="68C08EC3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Что будет выполнено в рамках этапа?</w:t>
            </w:r>
          </w:p>
        </w:tc>
        <w:tc>
          <w:tcPr>
            <w:tcW w:w="2541" w:type="dxa"/>
          </w:tcPr>
          <w:p w14:paraId="3E31C3CE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Планируемый срок</w:t>
            </w:r>
          </w:p>
        </w:tc>
      </w:tr>
      <w:tr w:rsidR="00E13398" w:rsidRPr="004D3249" w14:paraId="6D779926" w14:textId="77777777" w:rsidTr="00E13398">
        <w:tc>
          <w:tcPr>
            <w:tcW w:w="1555" w:type="dxa"/>
          </w:tcPr>
          <w:p w14:paraId="03BE2FEA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3240E067" w14:textId="70111F5D" w:rsidR="00E13398" w:rsidRPr="00E13398" w:rsidRDefault="000F0F24">
            <w:pPr>
              <w:jc w:val="center"/>
              <w:rPr>
                <w:rFonts w:ascii="Times New Roman" w:hAnsi="Times New Roman"/>
                <w:sz w:val="28"/>
                <w:szCs w:val="28"/>
              </w:rPr>
              <w:pPrChange w:id="348" w:author="Ric Ric" w:date="2021-04-13T20:07:00Z">
                <w:pPr/>
              </w:pPrChange>
            </w:pPr>
            <w:ins w:id="349" w:author="Ric Ric" w:date="2021-04-13T20:07:00Z">
              <w:r w:rsidRPr="000F0F24">
                <w:rPr>
                  <w:rFonts w:ascii="Times New Roman" w:hAnsi="Times New Roman"/>
                  <w:sz w:val="28"/>
                  <w:szCs w:val="28"/>
                </w:rPr>
                <w:t>Эмпатия</w:t>
              </w:r>
            </w:ins>
          </w:p>
        </w:tc>
        <w:tc>
          <w:tcPr>
            <w:tcW w:w="2541" w:type="dxa"/>
          </w:tcPr>
          <w:p w14:paraId="7DED9253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1E138239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6865BC2" w14:textId="77777777" w:rsidTr="00E13398">
        <w:tc>
          <w:tcPr>
            <w:tcW w:w="1555" w:type="dxa"/>
          </w:tcPr>
          <w:p w14:paraId="203B3BD8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1B739CD2" w14:textId="7AA1C3D5" w:rsidR="00E13398" w:rsidRPr="00E13398" w:rsidRDefault="000F0F24">
            <w:pPr>
              <w:jc w:val="center"/>
              <w:rPr>
                <w:rFonts w:ascii="Times New Roman" w:hAnsi="Times New Roman"/>
                <w:sz w:val="28"/>
                <w:szCs w:val="28"/>
              </w:rPr>
              <w:pPrChange w:id="350" w:author="Ric Ric" w:date="2021-04-13T20:07:00Z">
                <w:pPr/>
              </w:pPrChange>
            </w:pPr>
            <w:ins w:id="351" w:author="Ric Ric" w:date="2021-04-13T20:07:00Z">
              <w:r w:rsidRPr="000F0F24">
                <w:rPr>
                  <w:rFonts w:ascii="Times New Roman" w:hAnsi="Times New Roman"/>
                  <w:sz w:val="28"/>
                  <w:szCs w:val="28"/>
                </w:rPr>
                <w:t>Определение</w:t>
              </w:r>
            </w:ins>
          </w:p>
        </w:tc>
        <w:tc>
          <w:tcPr>
            <w:tcW w:w="2541" w:type="dxa"/>
          </w:tcPr>
          <w:p w14:paraId="3D53E57A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56975435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C27CD32" w14:textId="77777777" w:rsidTr="00E13398">
        <w:tc>
          <w:tcPr>
            <w:tcW w:w="1555" w:type="dxa"/>
          </w:tcPr>
          <w:p w14:paraId="6B7AE788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511463D" w14:textId="35586A52" w:rsidR="00E13398" w:rsidRPr="00E13398" w:rsidRDefault="000F0F24">
            <w:pPr>
              <w:jc w:val="center"/>
              <w:rPr>
                <w:rFonts w:ascii="Times New Roman" w:hAnsi="Times New Roman"/>
                <w:sz w:val="28"/>
                <w:szCs w:val="28"/>
              </w:rPr>
              <w:pPrChange w:id="352" w:author="Ric Ric" w:date="2021-04-13T20:08:00Z">
                <w:pPr/>
              </w:pPrChange>
            </w:pPr>
            <w:ins w:id="353" w:author="Ric Ric" w:date="2021-04-13T20:07:00Z">
              <w:r w:rsidRPr="000F0F24">
                <w:rPr>
                  <w:rFonts w:ascii="Times New Roman" w:hAnsi="Times New Roman"/>
                  <w:sz w:val="28"/>
                  <w:szCs w:val="28"/>
                </w:rPr>
                <w:t>Поиск идей</w:t>
              </w:r>
            </w:ins>
          </w:p>
        </w:tc>
        <w:tc>
          <w:tcPr>
            <w:tcW w:w="2541" w:type="dxa"/>
          </w:tcPr>
          <w:p w14:paraId="62C0797C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0D017666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A590975" w14:textId="77777777" w:rsidTr="00E13398">
        <w:tc>
          <w:tcPr>
            <w:tcW w:w="1555" w:type="dxa"/>
          </w:tcPr>
          <w:p w14:paraId="6DF7BC18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53F7E91E" w14:textId="079D3436" w:rsidR="00E13398" w:rsidRPr="00E13398" w:rsidRDefault="000F0F24">
            <w:pPr>
              <w:jc w:val="center"/>
              <w:rPr>
                <w:rFonts w:ascii="Times New Roman" w:hAnsi="Times New Roman"/>
                <w:sz w:val="28"/>
                <w:szCs w:val="28"/>
              </w:rPr>
              <w:pPrChange w:id="354" w:author="Ric Ric" w:date="2021-04-13T20:08:00Z">
                <w:pPr/>
              </w:pPrChange>
            </w:pPr>
            <w:ins w:id="355" w:author="Ric Ric" w:date="2021-04-13T20:07:00Z">
              <w:r w:rsidRPr="000F0F24">
                <w:rPr>
                  <w:rFonts w:ascii="Times New Roman" w:hAnsi="Times New Roman"/>
                  <w:sz w:val="28"/>
                  <w:szCs w:val="28"/>
                </w:rPr>
                <w:t>Прототипирование</w:t>
              </w:r>
            </w:ins>
          </w:p>
        </w:tc>
        <w:tc>
          <w:tcPr>
            <w:tcW w:w="2541" w:type="dxa"/>
          </w:tcPr>
          <w:p w14:paraId="68B6FC3D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4EF78FE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F86CE86" w14:textId="77777777" w:rsidTr="00E13398">
        <w:tc>
          <w:tcPr>
            <w:tcW w:w="1555" w:type="dxa"/>
          </w:tcPr>
          <w:p w14:paraId="14CC943D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075FAD9F" w14:textId="71C77C5C" w:rsidR="00E13398" w:rsidRPr="00E13398" w:rsidRDefault="000F0F24">
            <w:pPr>
              <w:jc w:val="center"/>
              <w:rPr>
                <w:rFonts w:ascii="Times New Roman" w:hAnsi="Times New Roman"/>
                <w:sz w:val="28"/>
                <w:szCs w:val="28"/>
              </w:rPr>
              <w:pPrChange w:id="356" w:author="Ric Ric" w:date="2021-04-13T20:07:00Z">
                <w:pPr/>
              </w:pPrChange>
            </w:pPr>
            <w:ins w:id="357" w:author="Ric Ric" w:date="2021-04-13T20:07:00Z">
              <w:r w:rsidRPr="000F0F24">
                <w:rPr>
                  <w:rFonts w:ascii="Times New Roman" w:hAnsi="Times New Roman"/>
                  <w:sz w:val="28"/>
                  <w:szCs w:val="28"/>
                </w:rPr>
                <w:t>Тестирование</w:t>
              </w:r>
            </w:ins>
          </w:p>
        </w:tc>
        <w:tc>
          <w:tcPr>
            <w:tcW w:w="2541" w:type="dxa"/>
          </w:tcPr>
          <w:p w14:paraId="7C946ED8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56D5C9D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34A5E053" w14:textId="77777777" w:rsidTr="00E13398">
        <w:tc>
          <w:tcPr>
            <w:tcW w:w="1555" w:type="dxa"/>
          </w:tcPr>
          <w:p w14:paraId="61ADBC33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119E257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390D2070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47A233B1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2CF98D8" w14:textId="77777777" w:rsidTr="00E13398">
        <w:tc>
          <w:tcPr>
            <w:tcW w:w="1555" w:type="dxa"/>
          </w:tcPr>
          <w:p w14:paraId="5A9B8D84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1C90F817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008A5CDB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5718F082" w14:textId="77777777" w:rsidR="00E13398" w:rsidRPr="00E13398" w:rsidRDefault="00E13398" w:rsidP="00E748D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127982C" w14:textId="77777777" w:rsidR="00E13398" w:rsidRDefault="00E13398" w:rsidP="00E133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0593A6" w14:textId="77777777" w:rsidR="00C26888" w:rsidRPr="00C26888" w:rsidRDefault="00474C37" w:rsidP="00474C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12. 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Изучите документ «Полезные сервисы». Ниже укажите, какие сервисы и каким образом помогут </w:t>
      </w:r>
      <w:r w:rsidR="003437E6">
        <w:rPr>
          <w:rFonts w:ascii="Times New Roman" w:hAnsi="Times New Roman" w:cs="Times New Roman"/>
          <w:bCs/>
          <w:sz w:val="28"/>
          <w:szCs w:val="28"/>
        </w:rPr>
        <w:t>в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>ам в запуске бизнес-идеи. Можно предложить сервисы</w:t>
      </w:r>
      <w:r w:rsidR="003437E6">
        <w:rPr>
          <w:rFonts w:ascii="Times New Roman" w:hAnsi="Times New Roman" w:cs="Times New Roman"/>
          <w:bCs/>
          <w:sz w:val="28"/>
          <w:szCs w:val="28"/>
        </w:rPr>
        <w:t>,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 не указанные</w:t>
      </w:r>
      <w:r w:rsidR="003437E6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 данном документе.</w:t>
      </w:r>
    </w:p>
    <w:sectPr w:rsidR="00C26888" w:rsidRPr="00C26888" w:rsidSect="00113FC6">
      <w:pgSz w:w="11906" w:h="16838"/>
      <w:pgMar w:top="1440" w:right="1080" w:bottom="1440" w:left="1080" w:header="708" w:footer="708" w:gutter="0"/>
      <w:cols w:space="708"/>
      <w:docGrid w:linePitch="360"/>
      <w:sectPrChange w:id="358" w:author="Ric Ric" w:date="2021-04-13T19:46:00Z">
        <w:sectPr w:rsidR="00C26888" w:rsidRPr="00C26888" w:rsidSect="00113FC6">
          <w:pgMar w:top="1134" w:right="850" w:bottom="1134" w:left="1701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776F2"/>
    <w:multiLevelType w:val="multilevel"/>
    <w:tmpl w:val="EED8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837AA"/>
    <w:multiLevelType w:val="hybridMultilevel"/>
    <w:tmpl w:val="CA98D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c Ric">
    <w15:presenceInfo w15:providerId="Windows Live" w15:userId="684e09c8469552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0A"/>
    <w:rsid w:val="00004F44"/>
    <w:rsid w:val="00021FAE"/>
    <w:rsid w:val="000375C6"/>
    <w:rsid w:val="000657EF"/>
    <w:rsid w:val="00085C81"/>
    <w:rsid w:val="000C0CFC"/>
    <w:rsid w:val="000C24A9"/>
    <w:rsid w:val="000F0F24"/>
    <w:rsid w:val="000F379D"/>
    <w:rsid w:val="00113FC6"/>
    <w:rsid w:val="001206B0"/>
    <w:rsid w:val="001263C6"/>
    <w:rsid w:val="0012674E"/>
    <w:rsid w:val="00183814"/>
    <w:rsid w:val="00195173"/>
    <w:rsid w:val="001B0306"/>
    <w:rsid w:val="001C0A4C"/>
    <w:rsid w:val="001F12C8"/>
    <w:rsid w:val="00203D0E"/>
    <w:rsid w:val="0021233F"/>
    <w:rsid w:val="00222EEB"/>
    <w:rsid w:val="002251D1"/>
    <w:rsid w:val="0023146C"/>
    <w:rsid w:val="002418C7"/>
    <w:rsid w:val="00246683"/>
    <w:rsid w:val="00260970"/>
    <w:rsid w:val="0026240C"/>
    <w:rsid w:val="00271A42"/>
    <w:rsid w:val="00280439"/>
    <w:rsid w:val="00283F78"/>
    <w:rsid w:val="002C06A1"/>
    <w:rsid w:val="002D4896"/>
    <w:rsid w:val="002F0EBF"/>
    <w:rsid w:val="002F3E3E"/>
    <w:rsid w:val="002F6AF9"/>
    <w:rsid w:val="0030132D"/>
    <w:rsid w:val="00301D1F"/>
    <w:rsid w:val="003241FC"/>
    <w:rsid w:val="003245D4"/>
    <w:rsid w:val="00327820"/>
    <w:rsid w:val="003437E6"/>
    <w:rsid w:val="00362E45"/>
    <w:rsid w:val="00380890"/>
    <w:rsid w:val="003832E0"/>
    <w:rsid w:val="00391A74"/>
    <w:rsid w:val="003959DB"/>
    <w:rsid w:val="00396D1C"/>
    <w:rsid w:val="00397F79"/>
    <w:rsid w:val="003C4EA9"/>
    <w:rsid w:val="003E0AF1"/>
    <w:rsid w:val="003F1B44"/>
    <w:rsid w:val="00410ED1"/>
    <w:rsid w:val="004223A8"/>
    <w:rsid w:val="00423378"/>
    <w:rsid w:val="00436870"/>
    <w:rsid w:val="00451558"/>
    <w:rsid w:val="00474C37"/>
    <w:rsid w:val="004760DE"/>
    <w:rsid w:val="00486AE8"/>
    <w:rsid w:val="004A45AF"/>
    <w:rsid w:val="004B219B"/>
    <w:rsid w:val="004D1BEC"/>
    <w:rsid w:val="00521E93"/>
    <w:rsid w:val="005247D6"/>
    <w:rsid w:val="0053599B"/>
    <w:rsid w:val="0059797E"/>
    <w:rsid w:val="005A2F2C"/>
    <w:rsid w:val="005A576D"/>
    <w:rsid w:val="005C5DA6"/>
    <w:rsid w:val="005E5A85"/>
    <w:rsid w:val="00610EF8"/>
    <w:rsid w:val="00620254"/>
    <w:rsid w:val="0062551C"/>
    <w:rsid w:val="00633D15"/>
    <w:rsid w:val="00652CD4"/>
    <w:rsid w:val="0068242A"/>
    <w:rsid w:val="00691C87"/>
    <w:rsid w:val="00691F9F"/>
    <w:rsid w:val="00695FEB"/>
    <w:rsid w:val="006D1CD6"/>
    <w:rsid w:val="006D2409"/>
    <w:rsid w:val="00701807"/>
    <w:rsid w:val="00747531"/>
    <w:rsid w:val="00762BD2"/>
    <w:rsid w:val="00762E1D"/>
    <w:rsid w:val="00777341"/>
    <w:rsid w:val="007D3EFD"/>
    <w:rsid w:val="007D6A76"/>
    <w:rsid w:val="007E4178"/>
    <w:rsid w:val="007F1654"/>
    <w:rsid w:val="00827489"/>
    <w:rsid w:val="00844494"/>
    <w:rsid w:val="0085379D"/>
    <w:rsid w:val="00860FED"/>
    <w:rsid w:val="00874EF8"/>
    <w:rsid w:val="00884FA1"/>
    <w:rsid w:val="008B782C"/>
    <w:rsid w:val="008C02E6"/>
    <w:rsid w:val="008D7466"/>
    <w:rsid w:val="00901DEC"/>
    <w:rsid w:val="009120F9"/>
    <w:rsid w:val="0092399F"/>
    <w:rsid w:val="0095679B"/>
    <w:rsid w:val="0097002D"/>
    <w:rsid w:val="009F0888"/>
    <w:rsid w:val="009F7677"/>
    <w:rsid w:val="00A0705F"/>
    <w:rsid w:val="00A17DEF"/>
    <w:rsid w:val="00A201A2"/>
    <w:rsid w:val="00A43EE1"/>
    <w:rsid w:val="00A87592"/>
    <w:rsid w:val="00A94A54"/>
    <w:rsid w:val="00AA1268"/>
    <w:rsid w:val="00AC17EC"/>
    <w:rsid w:val="00AE6D65"/>
    <w:rsid w:val="00B07F33"/>
    <w:rsid w:val="00B17AEE"/>
    <w:rsid w:val="00B47DB8"/>
    <w:rsid w:val="00B47DFE"/>
    <w:rsid w:val="00B620D3"/>
    <w:rsid w:val="00B72C08"/>
    <w:rsid w:val="00B73651"/>
    <w:rsid w:val="00B97F0A"/>
    <w:rsid w:val="00BA66A2"/>
    <w:rsid w:val="00BB46A8"/>
    <w:rsid w:val="00BC5529"/>
    <w:rsid w:val="00BD2E9C"/>
    <w:rsid w:val="00BD3B28"/>
    <w:rsid w:val="00BE4023"/>
    <w:rsid w:val="00C027B2"/>
    <w:rsid w:val="00C02862"/>
    <w:rsid w:val="00C26888"/>
    <w:rsid w:val="00C45431"/>
    <w:rsid w:val="00C85081"/>
    <w:rsid w:val="00C907B4"/>
    <w:rsid w:val="00CC1149"/>
    <w:rsid w:val="00CC341F"/>
    <w:rsid w:val="00D13EB6"/>
    <w:rsid w:val="00D67388"/>
    <w:rsid w:val="00D91CF7"/>
    <w:rsid w:val="00DE5A3F"/>
    <w:rsid w:val="00DF129B"/>
    <w:rsid w:val="00E13398"/>
    <w:rsid w:val="00E163BD"/>
    <w:rsid w:val="00E2307A"/>
    <w:rsid w:val="00E3045F"/>
    <w:rsid w:val="00E6282F"/>
    <w:rsid w:val="00E748DA"/>
    <w:rsid w:val="00E77098"/>
    <w:rsid w:val="00E9181D"/>
    <w:rsid w:val="00ED1A67"/>
    <w:rsid w:val="00EE26A8"/>
    <w:rsid w:val="00EF5C2C"/>
    <w:rsid w:val="00F12C67"/>
    <w:rsid w:val="00F344EE"/>
    <w:rsid w:val="00F35EB3"/>
    <w:rsid w:val="00F70F5D"/>
    <w:rsid w:val="00F80BE1"/>
    <w:rsid w:val="00FA08A0"/>
    <w:rsid w:val="00FA5F09"/>
    <w:rsid w:val="00FB29A2"/>
    <w:rsid w:val="00FB5279"/>
    <w:rsid w:val="00FD09BA"/>
    <w:rsid w:val="00FD0D36"/>
    <w:rsid w:val="00FD7432"/>
    <w:rsid w:val="00FE0B95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AA3AE7"/>
  <w14:defaultImageDpi w14:val="96"/>
  <w15:docId w15:val="{426BA54E-8159-4C54-B123-690F6FD5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432"/>
  </w:style>
  <w:style w:type="paragraph" w:styleId="1">
    <w:name w:val="heading 1"/>
    <w:basedOn w:val="a"/>
    <w:next w:val="a"/>
    <w:link w:val="10"/>
    <w:uiPriority w:val="9"/>
    <w:qFormat/>
    <w:locked/>
    <w:rsid w:val="00B97F0A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B97F0A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97F0A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B97F0A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860FED"/>
    <w:pPr>
      <w:spacing w:after="0" w:line="240" w:lineRule="auto"/>
    </w:pPr>
    <w:rPr>
      <w:rFonts w:asciiTheme="minorHAnsi" w:hAnsiTheme="minorHAns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62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362E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D240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C0C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42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8F99F-1DCC-4E99-B86A-C29074C6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Ric Ric</cp:lastModifiedBy>
  <cp:revision>2</cp:revision>
  <dcterms:created xsi:type="dcterms:W3CDTF">2021-04-20T06:32:00Z</dcterms:created>
  <dcterms:modified xsi:type="dcterms:W3CDTF">2021-04-20T06:32:00Z</dcterms:modified>
</cp:coreProperties>
</file>